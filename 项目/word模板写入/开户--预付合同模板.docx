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right="199" w:rightChars="95"/>
        <w:jc w:val="right"/>
        <w:rPr>
          <w:b/>
          <w:color w:val="969696"/>
          <w:sz w:val="24"/>
        </w:rPr>
      </w:pPr>
      <w:r>
        <w:rPr>
          <w:rStyle w:val="15"/>
          <w:rFonts w:hint="eastAsia" w:ascii="Times New Roman" w:hAnsi="Times New Roman"/>
          <w:color w:val="969696"/>
          <w:sz w:val="24"/>
        </w:rPr>
        <w:t>Insertion Order</w:t>
      </w:r>
    </w:p>
    <w:tbl>
      <w:tblPr>
        <w:tblStyle w:val="13"/>
        <w:tblW w:w="10188" w:type="dxa"/>
        <w:tblInd w:w="0" w:type="dxa"/>
        <w:tblLayout w:type="fixed"/>
        <w:tblCellMar>
          <w:top w:w="0" w:type="dxa"/>
          <w:left w:w="108" w:type="dxa"/>
          <w:bottom w:w="0" w:type="dxa"/>
          <w:right w:w="108" w:type="dxa"/>
        </w:tblCellMar>
      </w:tblPr>
      <w:tblGrid>
        <w:gridCol w:w="5146"/>
        <w:gridCol w:w="5042"/>
      </w:tblGrid>
      <w:tr>
        <w:tblPrEx>
          <w:tblLayout w:type="fixed"/>
        </w:tblPrEx>
        <w:trPr>
          <w:trHeight w:val="312" w:hRule="atLeast"/>
        </w:trPr>
        <w:tc>
          <w:tcPr>
            <w:tcW w:w="5146" w:type="dxa"/>
            <w:vMerge w:val="restart"/>
          </w:tcPr>
          <w:tbl>
            <w:tblPr>
              <w:tblStyle w:val="13"/>
              <w:tblpPr w:leftFromText="180" w:rightFromText="180" w:vertAnchor="text" w:horzAnchor="page" w:tblpY="-4609"/>
              <w:tblOverlap w:val="never"/>
              <w:tblW w:w="4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CellMar>
                <w:top w:w="0" w:type="dxa"/>
                <w:left w:w="108" w:type="dxa"/>
                <w:bottom w:w="0" w:type="dxa"/>
                <w:right w:w="108" w:type="dxa"/>
              </w:tblCellMar>
            </w:tblPr>
            <w:tblGrid>
              <w:gridCol w:w="1413"/>
              <w:gridCol w:w="3260"/>
            </w:tblGrid>
            <w:tr>
              <w:tblPrEx>
                <w:tblLayout w:type="fixed"/>
              </w:tblPrEx>
              <w:trPr>
                <w:trHeight w:val="699" w:hRule="atLeast"/>
              </w:trPr>
              <w:tc>
                <w:tcPr>
                  <w:tcW w:w="4673" w:type="dxa"/>
                  <w:gridSpan w:val="2"/>
                  <w:tcBorders>
                    <w:tl2br w:val="nil"/>
                    <w:tr2bl w:val="nil"/>
                  </w:tcBorders>
                  <w:shd w:val="clear" w:color="auto" w:fill="FFFF99"/>
                  <w:vAlign w:val="center"/>
                </w:tcPr>
                <w:p>
                  <w:pPr>
                    <w:tabs>
                      <w:tab w:val="left" w:pos="3586"/>
                    </w:tabs>
                    <w:rPr>
                      <w:b/>
                      <w:sz w:val="24"/>
                    </w:rPr>
                  </w:pPr>
                  <w:r>
                    <w:rPr>
                      <w:b/>
                      <w:color w:val="000000"/>
                      <w:sz w:val="28"/>
                      <w:szCs w:val="28"/>
                    </w:rPr>
                    <w:t>Click Tech 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Contact</w:t>
                  </w:r>
                </w:p>
              </w:tc>
              <w:tc>
                <w:tcPr>
                  <w:tcW w:w="3260" w:type="dxa"/>
                  <w:tcBorders>
                    <w:tl2br w:val="nil"/>
                    <w:tr2bl w:val="nil"/>
                  </w:tcBorders>
                  <w:shd w:val="clear" w:color="auto" w:fill="FFFF99"/>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Telephone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Fax</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Email</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sz w:val="18"/>
                      <w:szCs w:val="18"/>
                    </w:rPr>
                    <w:t>Businss Leader</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601" w:hRule="atLeast"/>
              </w:trPr>
              <w:tc>
                <w:tcPr>
                  <w:tcW w:w="1413" w:type="dxa"/>
                  <w:tcBorders>
                    <w:tl2br w:val="nil"/>
                    <w:tr2bl w:val="nil"/>
                  </w:tcBorders>
                  <w:shd w:val="clear" w:color="auto" w:fill="FFFF99"/>
                  <w:vAlign w:val="center"/>
                </w:tcPr>
                <w:p>
                  <w:pPr>
                    <w:rPr>
                      <w:sz w:val="18"/>
                      <w:szCs w:val="18"/>
                    </w:rPr>
                  </w:pPr>
                  <w:r>
                    <w:rPr>
                      <w:rFonts w:hint="eastAsia"/>
                      <w:sz w:val="18"/>
                      <w:szCs w:val="18"/>
                    </w:rPr>
                    <w:t>Emily</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Fina</w:t>
                  </w:r>
                  <w:r>
                    <w:rPr>
                      <w:sz w:val="18"/>
                      <w:szCs w:val="18"/>
                    </w:rPr>
                    <w:t>nce Leader</w:t>
                  </w:r>
                </w:p>
              </w:tc>
              <w:tc>
                <w:tcPr>
                  <w:tcW w:w="3260" w:type="dxa"/>
                  <w:tcBorders>
                    <w:tl2br w:val="nil"/>
                    <w:tr2bl w:val="nil"/>
                  </w:tcBorders>
                  <w:shd w:val="clear" w:color="auto" w:fill="FFFF99"/>
                  <w:vAlign w:val="center"/>
                </w:tcPr>
                <w:p>
                  <w:pPr>
                    <w:rPr>
                      <w:sz w:val="18"/>
                      <w:szCs w:val="18"/>
                    </w:rPr>
                  </w:pPr>
                  <w:r>
                    <w:rPr>
                      <w:sz w:val="18"/>
                      <w:szCs w:val="18"/>
                    </w:rPr>
                    <w:t>nancy</w:t>
                  </w:r>
                </w:p>
              </w:tc>
            </w:tr>
            <w:tr>
              <w:tblPrEx>
                <w:tblLayout w:type="fixed"/>
              </w:tblPrEx>
              <w:trPr>
                <w:trHeight w:val="561" w:hRule="atLeast"/>
              </w:trPr>
              <w:tc>
                <w:tcPr>
                  <w:tcW w:w="1413" w:type="dxa"/>
                  <w:tcBorders>
                    <w:tl2br w:val="nil"/>
                    <w:tr2bl w:val="nil"/>
                  </w:tcBorders>
                  <w:shd w:val="clear" w:color="auto" w:fill="FFFF99"/>
                  <w:vAlign w:val="center"/>
                </w:tcPr>
                <w:p>
                  <w:pPr>
                    <w:rPr>
                      <w:sz w:val="18"/>
                      <w:szCs w:val="18"/>
                    </w:rPr>
                  </w:pPr>
                  <w:r>
                    <w:rPr>
                      <w:rFonts w:hint="eastAsia"/>
                      <w:sz w:val="18"/>
                      <w:szCs w:val="18"/>
                    </w:rPr>
                    <w:t>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Emily</w:t>
                  </w:r>
                </w:p>
              </w:tc>
              <w:tc>
                <w:tcPr>
                  <w:tcW w:w="3260" w:type="dxa"/>
                  <w:tcBorders>
                    <w:tl2br w:val="nil"/>
                    <w:tr2bl w:val="nil"/>
                  </w:tcBorders>
                  <w:shd w:val="clear" w:color="auto" w:fill="FFFF99"/>
                  <w:vAlign w:val="center"/>
                </w:tcPr>
                <w:p>
                  <w:pPr>
                    <w:rPr>
                      <w:sz w:val="18"/>
                      <w:szCs w:val="18"/>
                    </w:rPr>
                  </w:pPr>
                  <w:r>
                    <w:rPr>
                      <w:sz w:val="18"/>
                      <w:szCs w:val="18"/>
                    </w:rPr>
                    <w:t>nancy.han@yeahmobi.com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Billing contact</w:t>
                  </w:r>
                </w:p>
              </w:tc>
              <w:tc>
                <w:tcPr>
                  <w:tcW w:w="3260" w:type="dxa"/>
                  <w:tcBorders>
                    <w:tl2br w:val="nil"/>
                    <w:tr2bl w:val="nil"/>
                  </w:tcBorders>
                  <w:shd w:val="clear" w:color="auto" w:fill="FFFF99"/>
                  <w:vAlign w:val="center"/>
                </w:tcPr>
                <w:p>
                  <w:pPr>
                    <w:rPr>
                      <w:sz w:val="18"/>
                      <w:szCs w:val="18"/>
                    </w:rPr>
                  </w:pPr>
                  <w:r>
                    <w:rPr>
                      <w:rFonts w:hint="eastAsia"/>
                      <w:sz w:val="18"/>
                      <w:szCs w:val="18"/>
                    </w:rPr>
                    <w:t>Jennifer 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Telephone</w:t>
                  </w:r>
                </w:p>
              </w:tc>
              <w:tc>
                <w:tcPr>
                  <w:tcW w:w="3260" w:type="dxa"/>
                  <w:tcBorders>
                    <w:tl2br w:val="nil"/>
                    <w:tr2bl w:val="nil"/>
                  </w:tcBorders>
                  <w:shd w:val="clear" w:color="auto" w:fill="FFFF99"/>
                  <w:vAlign w:val="center"/>
                </w:tcPr>
                <w:p>
                  <w:pPr>
                    <w:rPr>
                      <w:sz w:val="18"/>
                      <w:szCs w:val="18"/>
                    </w:rPr>
                  </w:pPr>
                  <w:r>
                    <w:rPr>
                      <w:rFonts w:hint="eastAsia"/>
                      <w:sz w:val="18"/>
                      <w:szCs w:val="18"/>
                    </w:rPr>
                    <w:t>8008996960</w:t>
                  </w: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Email</w:t>
                  </w:r>
                </w:p>
              </w:tc>
              <w:tc>
                <w:tcPr>
                  <w:tcW w:w="3260" w:type="dxa"/>
                  <w:tcBorders>
                    <w:tl2br w:val="nil"/>
                    <w:tr2bl w:val="nil"/>
                  </w:tcBorders>
                  <w:shd w:val="clear" w:color="auto" w:fill="FFFF99"/>
                  <w:vAlign w:val="center"/>
                </w:tcPr>
                <w:p>
                  <w:pPr>
                    <w:rPr>
                      <w:sz w:val="18"/>
                      <w:szCs w:val="18"/>
                    </w:rPr>
                  </w:pPr>
                  <w:r>
                    <w:rPr>
                      <w:rFonts w:hint="eastAsia"/>
                      <w:sz w:val="18"/>
                      <w:szCs w:val="18"/>
                    </w:rPr>
                    <w:t>accounting@yeahmobi.com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Address</w:t>
                  </w:r>
                </w:p>
              </w:tc>
              <w:tc>
                <w:tcPr>
                  <w:tcW w:w="3260" w:type="dxa"/>
                  <w:tcBorders>
                    <w:tl2br w:val="nil"/>
                    <w:tr2bl w:val="nil"/>
                  </w:tcBorders>
                  <w:shd w:val="clear" w:color="auto" w:fill="FFFF99"/>
                  <w:vAlign w:val="center"/>
                </w:tcPr>
                <w:p>
                  <w:pPr>
                    <w:rPr>
                      <w:sz w:val="18"/>
                      <w:szCs w:val="18"/>
                    </w:rPr>
                  </w:pPr>
                  <w:r>
                    <w:rPr>
                      <w:sz w:val="18"/>
                      <w:szCs w:val="18"/>
                    </w:rPr>
                    <w:t>Room 1907, 19/F, Lee Garden One, 33 Hysan Avenue, Causeway Bay, Hong Kong</w:t>
                  </w:r>
                  <w:r>
                    <w:rPr>
                      <w:rFonts w:hint="eastAsia"/>
                      <w:sz w:val="18"/>
                      <w:szCs w:val="18"/>
                    </w:rPr>
                    <w:t>.</w:t>
                  </w:r>
                </w:p>
              </w:tc>
            </w:tr>
          </w:tbl>
          <w:p>
            <w:pPr>
              <w:ind w:right="600"/>
              <w:rPr>
                <w:b/>
                <w:color w:val="FF6600"/>
                <w:sz w:val="24"/>
              </w:rPr>
            </w:pPr>
          </w:p>
        </w:tc>
        <w:tc>
          <w:tcPr>
            <w:tcW w:w="5042" w:type="dxa"/>
            <w:vMerge w:val="restart"/>
          </w:tcPr>
          <w:tbl>
            <w:tblPr>
              <w:tblStyle w:val="13"/>
              <w:tblW w:w="45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CellMar>
                <w:top w:w="0" w:type="dxa"/>
                <w:left w:w="108" w:type="dxa"/>
                <w:bottom w:w="0" w:type="dxa"/>
                <w:right w:w="108" w:type="dxa"/>
              </w:tblCellMar>
            </w:tblPr>
            <w:tblGrid>
              <w:gridCol w:w="1328"/>
              <w:gridCol w:w="3203"/>
            </w:tblGrid>
            <w:tr>
              <w:tblPrEx>
                <w:tblLayout w:type="fixed"/>
              </w:tblPrEx>
              <w:trPr>
                <w:trHeight w:val="682" w:hRule="atLeast"/>
                <w:jc w:val="center"/>
              </w:trPr>
              <w:tc>
                <w:tcPr>
                  <w:tcW w:w="4531" w:type="dxa"/>
                  <w:gridSpan w:val="2"/>
                  <w:shd w:val="clear" w:color="auto" w:fill="FFFF99"/>
                  <w:vAlign w:val="center"/>
                </w:tcPr>
                <w:p>
                  <w:pPr>
                    <w:widowControl/>
                    <w:jc w:val="left"/>
                    <w:rPr>
                      <w:b/>
                      <w:sz w:val="28"/>
                      <w:szCs w:val="28"/>
                    </w:rPr>
                    <w:pPrChange w:id="0" w:author="haifeng" w:date="2019-04-29T14:38:12Z">
                      <w:pPr>
                        <w:jc w:val="left"/>
                      </w:pPr>
                    </w:pPrChange>
                  </w:pPr>
                  <w:r>
                    <w:rPr>
                      <w:b/>
                      <w:sz w:val="28"/>
                      <w:szCs w:val="28"/>
                    </w:rPr>
                    <w:t>Partner Nam</w:t>
                  </w:r>
                  <w:r>
                    <w:rPr>
                      <w:rFonts w:hint="eastAsia"/>
                      <w:b/>
                      <w:sz w:val="28"/>
                      <w:szCs w:val="28"/>
                    </w:rPr>
                    <w:t>e</w:t>
                  </w:r>
                  <w:r>
                    <w:rPr>
                      <w:b/>
                      <w:sz w:val="28"/>
                      <w:szCs w:val="28"/>
                    </w:rPr>
                    <w:t>:</w:t>
                  </w:r>
                  <w:ins w:id="1" w:author="haifeng" w:date="2019-04-29T14:36:50Z">
                    <w:r>
                      <w:rPr>
                        <w:b/>
                        <w:sz w:val="28"/>
                        <w:szCs w:val="28"/>
                      </w:rPr>
                      <w:t xml:space="preserve"> </w:t>
                    </w:r>
                  </w:ins>
                  <w:ins w:id="2" w:author="haifeng" w:date="2019-04-29T14:36:51Z">
                    <w:r>
                      <w:rPr>
                        <w:b/>
                        <w:sz w:val="28"/>
                        <w:szCs w:val="28"/>
                      </w:rPr>
                      <w:t>{</w:t>
                    </w:r>
                  </w:ins>
                  <w:ins w:id="3" w:author="haifeng" w:date="2019-04-29T14:38:11Z">
                    <w:r>
                      <w:rPr>
                        <w:rFonts w:ascii="Menlo" w:hAnsi="Menlo" w:eastAsia="Menlo" w:cs="Menlo"/>
                        <w:i w:val="0"/>
                        <w:caps w:val="0"/>
                        <w:color w:val="881391"/>
                        <w:spacing w:val="0"/>
                        <w:kern w:val="0"/>
                        <w:sz w:val="22"/>
                        <w:szCs w:val="22"/>
                        <w:lang w:val="en-US" w:eastAsia="zh-CN" w:bidi="ar"/>
                      </w:rPr>
                      <w:t>advertiserName</w:t>
                    </w:r>
                  </w:ins>
                  <w:ins w:id="4" w:author="haifeng" w:date="2019-04-29T14:36:51Z">
                    <w:r>
                      <w:rPr>
                        <w:b/>
                        <w:sz w:val="28"/>
                        <w:szCs w:val="28"/>
                      </w:rPr>
                      <w:t>}</w:t>
                    </w:r>
                  </w:ins>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Contact</w:t>
                  </w:r>
                </w:p>
              </w:tc>
              <w:tc>
                <w:tcPr>
                  <w:tcW w:w="3203" w:type="dxa"/>
                  <w:shd w:val="clear" w:color="auto" w:fill="FFFF99"/>
                  <w:vAlign w:val="center"/>
                </w:tcPr>
                <w:p>
                  <w:pPr>
                    <w:widowControl/>
                    <w:jc w:val="left"/>
                    <w:rPr>
                      <w:sz w:val="18"/>
                      <w:szCs w:val="18"/>
                    </w:rPr>
                    <w:pPrChange w:id="5" w:author="haifeng" w:date="2019-04-29T14:41:03Z">
                      <w:pPr/>
                    </w:pPrChange>
                  </w:pPr>
                  <w:ins w:id="6" w:author="haifeng" w:date="2019-04-29T14:36:38Z">
                    <w:r>
                      <w:rPr>
                        <w:rFonts w:hint="default" w:cs="Arial Unicode MS"/>
                        <w:sz w:val="20"/>
                        <w:szCs w:val="20"/>
                      </w:rPr>
                      <w:t>{</w:t>
                    </w:r>
                  </w:ins>
                  <w:ins w:id="7" w:author="haifeng" w:date="2019-04-29T14:41:02Z">
                    <w:r>
                      <w:rPr>
                        <w:rFonts w:ascii="Menlo" w:hAnsi="Menlo" w:eastAsia="Menlo" w:cs="Menlo"/>
                        <w:i w:val="0"/>
                        <w:caps w:val="0"/>
                        <w:color w:val="881391"/>
                        <w:spacing w:val="0"/>
                        <w:kern w:val="0"/>
                        <w:sz w:val="22"/>
                        <w:szCs w:val="22"/>
                        <w:lang w:val="en-US" w:eastAsia="zh-CN" w:bidi="ar"/>
                      </w:rPr>
                      <w:t>contacts</w:t>
                    </w:r>
                  </w:ins>
                  <w:ins w:id="8" w:author="haifeng" w:date="2019-04-29T14:36:38Z">
                    <w:r>
                      <w:rPr>
                        <w:rFonts w:hint="default" w:cs="Arial Unicode MS"/>
                        <w:sz w:val="20"/>
                        <w:szCs w:val="20"/>
                      </w:rPr>
                      <w:t>}</w:t>
                    </w:r>
                  </w:ins>
                  <w:del w:id="9" w:author="haifeng" w:date="2019-04-29T14:36:38Z">
                    <w:r>
                      <w:rPr>
                        <w:rFonts w:hint="eastAsia" w:cs="Arial Unicode MS"/>
                        <w:sz w:val="20"/>
                        <w:szCs w:val="20"/>
                      </w:rPr>
                      <w:delText>必须</w:delText>
                    </w:r>
                  </w:del>
                  <w:del w:id="10" w:author="haifeng" w:date="2019-04-29T14:36:37Z">
                    <w:r>
                      <w:rPr>
                        <w:rFonts w:hint="eastAsia" w:cs="Arial Unicode MS"/>
                        <w:sz w:val="20"/>
                        <w:szCs w:val="20"/>
                      </w:rPr>
                      <w:delText>填写</w:delText>
                    </w:r>
                  </w:del>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Telephone</w:t>
                  </w:r>
                </w:p>
              </w:tc>
              <w:tc>
                <w:tcPr>
                  <w:tcW w:w="3203" w:type="dxa"/>
                  <w:shd w:val="clear" w:color="auto" w:fill="FFFF99"/>
                  <w:vAlign w:val="center"/>
                </w:tcPr>
                <w:p>
                  <w:pPr>
                    <w:widowControl/>
                    <w:jc w:val="left"/>
                    <w:rPr>
                      <w:sz w:val="18"/>
                      <w:szCs w:val="18"/>
                    </w:rPr>
                    <w:pPrChange w:id="11" w:author="haifeng" w:date="2019-04-29T14:41:21Z">
                      <w:pPr/>
                    </w:pPrChange>
                  </w:pPr>
                  <w:ins w:id="12" w:author="haifeng" w:date="2019-04-29T14:41:19Z">
                    <w:r>
                      <w:rPr>
                        <w:rFonts w:hint="default" w:cs="Arial Unicode MS"/>
                        <w:sz w:val="20"/>
                        <w:szCs w:val="20"/>
                      </w:rPr>
                      <w:t>{</w:t>
                    </w:r>
                  </w:ins>
                  <w:ins w:id="13" w:author="haifeng" w:date="2019-04-29T14:41:20Z">
                    <w:r>
                      <w:rPr>
                        <w:rFonts w:ascii="Menlo" w:hAnsi="Menlo" w:eastAsia="Menlo" w:cs="Menlo"/>
                        <w:i w:val="0"/>
                        <w:caps w:val="0"/>
                        <w:color w:val="881391"/>
                        <w:spacing w:val="0"/>
                        <w:kern w:val="0"/>
                        <w:sz w:val="22"/>
                        <w:szCs w:val="22"/>
                        <w:lang w:val="en-US" w:eastAsia="zh-CN" w:bidi="ar"/>
                      </w:rPr>
                      <w:t>telephone</w:t>
                    </w:r>
                  </w:ins>
                  <w:ins w:id="14" w:author="haifeng" w:date="2019-04-29T14:41:20Z">
                    <w:r>
                      <w:rPr>
                        <w:rFonts w:hint="default" w:cs="Arial Unicode MS"/>
                        <w:sz w:val="20"/>
                        <w:szCs w:val="20"/>
                      </w:rPr>
                      <w:t>}</w:t>
                    </w:r>
                  </w:ins>
                  <w:del w:id="15" w:author="haifeng" w:date="2019-04-29T14:41:19Z">
                    <w:r>
                      <w:rPr>
                        <w:rFonts w:hint="eastAsia" w:cs="Arial Unicode MS"/>
                        <w:sz w:val="20"/>
                        <w:szCs w:val="20"/>
                      </w:rPr>
                      <w:delText>必须填写</w:delText>
                    </w:r>
                  </w:del>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Fax</w:t>
                  </w:r>
                </w:p>
              </w:tc>
              <w:tc>
                <w:tcPr>
                  <w:tcW w:w="3203" w:type="dxa"/>
                  <w:shd w:val="clear" w:color="auto" w:fill="FFFF99"/>
                  <w:vAlign w:val="center"/>
                </w:tcPr>
                <w:p>
                  <w:pPr>
                    <w:rPr>
                      <w:sz w:val="18"/>
                      <w:szCs w:val="18"/>
                    </w:rPr>
                  </w:pPr>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Email</w:t>
                  </w:r>
                </w:p>
              </w:tc>
              <w:tc>
                <w:tcPr>
                  <w:tcW w:w="3203" w:type="dxa"/>
                  <w:shd w:val="clear" w:color="auto" w:fill="FFFF99"/>
                  <w:vAlign w:val="center"/>
                </w:tcPr>
                <w:p>
                  <w:pPr>
                    <w:rPr>
                      <w:sz w:val="18"/>
                      <w:szCs w:val="18"/>
                    </w:rPr>
                  </w:pPr>
                  <w:ins w:id="16" w:author="haifeng" w:date="2019-04-29T14:41:38Z">
                    <w:r>
                      <w:rPr>
                        <w:rFonts w:hint="default" w:cs="Arial Unicode MS"/>
                        <w:sz w:val="20"/>
                        <w:szCs w:val="20"/>
                      </w:rPr>
                      <w:t>{</w:t>
                    </w:r>
                  </w:ins>
                  <w:ins w:id="17" w:author="haifeng" w:date="2019-04-29T14:41:39Z">
                    <w:r>
                      <w:rPr>
                        <w:rFonts w:hint="default" w:cs="Arial Unicode MS"/>
                        <w:sz w:val="20"/>
                        <w:szCs w:val="20"/>
                      </w:rPr>
                      <w:t>em</w:t>
                    </w:r>
                  </w:ins>
                  <w:ins w:id="18" w:author="haifeng" w:date="2019-04-29T14:41:40Z">
                    <w:r>
                      <w:rPr>
                        <w:rFonts w:hint="default" w:cs="Arial Unicode MS"/>
                        <w:sz w:val="20"/>
                        <w:szCs w:val="20"/>
                      </w:rPr>
                      <w:t>ail</w:t>
                    </w:r>
                  </w:ins>
                  <w:ins w:id="19" w:author="haifeng" w:date="2019-04-29T14:41:38Z">
                    <w:bookmarkStart w:id="1" w:name="_GoBack"/>
                    <w:bookmarkEnd w:id="1"/>
                    <w:r>
                      <w:rPr>
                        <w:rFonts w:hint="default" w:cs="Arial Unicode MS"/>
                        <w:sz w:val="20"/>
                        <w:szCs w:val="20"/>
                      </w:rPr>
                      <w:t>}</w:t>
                    </w:r>
                  </w:ins>
                  <w:del w:id="20" w:author="haifeng" w:date="2019-04-29T14:41:38Z">
                    <w:r>
                      <w:rPr>
                        <w:rFonts w:hint="eastAsia" w:cs="Arial Unicode MS"/>
                        <w:sz w:val="20"/>
                        <w:szCs w:val="20"/>
                      </w:rPr>
                      <w:delText>必须填</w:delText>
                    </w:r>
                  </w:del>
                  <w:del w:id="21" w:author="haifeng" w:date="2019-04-29T14:41:37Z">
                    <w:r>
                      <w:rPr>
                        <w:rFonts w:hint="eastAsia" w:cs="Arial Unicode MS"/>
                        <w:sz w:val="20"/>
                        <w:szCs w:val="20"/>
                      </w:rPr>
                      <w:delText>写</w:delText>
                    </w:r>
                  </w:del>
                </w:p>
              </w:tc>
            </w:tr>
            <w:tr>
              <w:tblPrEx>
                <w:tblLayout w:type="fixed"/>
              </w:tblPrEx>
              <w:trPr>
                <w:trHeight w:val="483" w:hRule="atLeast"/>
                <w:jc w:val="center"/>
              </w:trPr>
              <w:tc>
                <w:tcPr>
                  <w:tcW w:w="1328" w:type="dxa"/>
                  <w:shd w:val="clear" w:color="auto" w:fill="FFFF99"/>
                  <w:vAlign w:val="center"/>
                </w:tcPr>
                <w:p>
                  <w:pPr>
                    <w:rPr>
                      <w:sz w:val="18"/>
                      <w:szCs w:val="18"/>
                    </w:rPr>
                  </w:pPr>
                  <w:r>
                    <w:rPr>
                      <w:sz w:val="18"/>
                      <w:szCs w:val="18"/>
                    </w:rPr>
                    <w:t>Businss Leader</w:t>
                  </w:r>
                </w:p>
              </w:tc>
              <w:tc>
                <w:tcPr>
                  <w:tcW w:w="3203" w:type="dxa"/>
                  <w:shd w:val="clear" w:color="auto" w:fill="FFFF99"/>
                  <w:vAlign w:val="center"/>
                </w:tcPr>
                <w:p>
                  <w:pPr>
                    <w:rPr>
                      <w:sz w:val="18"/>
                      <w:szCs w:val="18"/>
                    </w:rPr>
                  </w:pPr>
                  <w:r>
                    <w:rPr>
                      <w:rFonts w:hint="eastAsia"/>
                      <w:sz w:val="18"/>
                      <w:szCs w:val="18"/>
                    </w:rPr>
                    <w:t>如</w:t>
                  </w:r>
                  <w:r>
                    <w:rPr>
                      <w:sz w:val="18"/>
                      <w:szCs w:val="18"/>
                    </w:rPr>
                    <w:t>CEO</w:t>
                  </w:r>
                  <w:r>
                    <w:rPr>
                      <w:rFonts w:hint="eastAsia"/>
                      <w:sz w:val="18"/>
                      <w:szCs w:val="18"/>
                    </w:rPr>
                    <w:t>/GM/VP等,</w:t>
                  </w:r>
                  <w:r>
                    <w:rPr>
                      <w:rFonts w:hint="eastAsia" w:cs="Arial Unicode MS"/>
                      <w:sz w:val="20"/>
                      <w:szCs w:val="20"/>
                    </w:rPr>
                    <w:t>必须填写</w:t>
                  </w:r>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Phone</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Emily</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Layout w:type="fixed"/>
              </w:tblPrEx>
              <w:trPr>
                <w:trHeight w:val="655" w:hRule="atLeast"/>
                <w:jc w:val="center"/>
              </w:trPr>
              <w:tc>
                <w:tcPr>
                  <w:tcW w:w="1328" w:type="dxa"/>
                  <w:shd w:val="clear" w:color="auto" w:fill="FFFF99"/>
                  <w:vAlign w:val="center"/>
                </w:tcPr>
                <w:p>
                  <w:pPr>
                    <w:rPr>
                      <w:sz w:val="18"/>
                      <w:szCs w:val="18"/>
                    </w:rPr>
                  </w:pPr>
                  <w:r>
                    <w:rPr>
                      <w:rFonts w:hint="eastAsia"/>
                      <w:sz w:val="18"/>
                      <w:szCs w:val="18"/>
                    </w:rPr>
                    <w:t>Fina</w:t>
                  </w:r>
                  <w:r>
                    <w:rPr>
                      <w:sz w:val="18"/>
                      <w:szCs w:val="18"/>
                    </w:rPr>
                    <w:t>nce Leader</w:t>
                  </w:r>
                </w:p>
              </w:tc>
              <w:tc>
                <w:tcPr>
                  <w:tcW w:w="3203" w:type="dxa"/>
                  <w:shd w:val="clear" w:color="auto" w:fill="FFFF99"/>
                  <w:vAlign w:val="center"/>
                </w:tcPr>
                <w:p>
                  <w:pPr>
                    <w:jc w:val="left"/>
                    <w:rPr>
                      <w:sz w:val="18"/>
                      <w:szCs w:val="18"/>
                    </w:rPr>
                  </w:pPr>
                  <w:r>
                    <w:rPr>
                      <w:rFonts w:hint="eastAsia"/>
                      <w:sz w:val="18"/>
                      <w:szCs w:val="18"/>
                    </w:rPr>
                    <w:t>如</w:t>
                  </w:r>
                  <w:r>
                    <w:rPr>
                      <w:sz w:val="18"/>
                      <w:szCs w:val="18"/>
                    </w:rPr>
                    <w:t>CFO、财务经理等</w:t>
                  </w:r>
                </w:p>
              </w:tc>
            </w:tr>
            <w:tr>
              <w:tblPrEx>
                <w:tblLayout w:type="fixed"/>
              </w:tblPrEx>
              <w:trPr>
                <w:trHeight w:val="538" w:hRule="atLeast"/>
                <w:jc w:val="center"/>
              </w:trPr>
              <w:tc>
                <w:tcPr>
                  <w:tcW w:w="1328" w:type="dxa"/>
                  <w:shd w:val="clear" w:color="auto" w:fill="FFFF99"/>
                  <w:vAlign w:val="center"/>
                </w:tcPr>
                <w:p>
                  <w:pPr>
                    <w:rPr>
                      <w:sz w:val="18"/>
                      <w:szCs w:val="18"/>
                    </w:rPr>
                  </w:pPr>
                  <w:r>
                    <w:rPr>
                      <w:rFonts w:hint="eastAsia"/>
                      <w:sz w:val="18"/>
                      <w:szCs w:val="18"/>
                    </w:rPr>
                    <w:t>Phone</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Emily</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Billing contact</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Layout w:type="fixed"/>
              </w:tblPrEx>
              <w:trPr>
                <w:trHeight w:val="865" w:hRule="atLeast"/>
                <w:jc w:val="center"/>
              </w:trPr>
              <w:tc>
                <w:tcPr>
                  <w:tcW w:w="1328" w:type="dxa"/>
                  <w:shd w:val="clear" w:color="auto" w:fill="FFFF99"/>
                  <w:vAlign w:val="center"/>
                </w:tcPr>
                <w:p>
                  <w:pPr>
                    <w:rPr>
                      <w:sz w:val="18"/>
                      <w:szCs w:val="18"/>
                    </w:rPr>
                  </w:pPr>
                  <w:r>
                    <w:rPr>
                      <w:rFonts w:hint="eastAsia"/>
                      <w:sz w:val="18"/>
                      <w:szCs w:val="18"/>
                    </w:rPr>
                    <w:t>Telephone</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Email</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Layout w:type="fixed"/>
              </w:tblPrEx>
              <w:trPr>
                <w:trHeight w:val="938" w:hRule="atLeast"/>
                <w:jc w:val="center"/>
              </w:trPr>
              <w:tc>
                <w:tcPr>
                  <w:tcW w:w="1328" w:type="dxa"/>
                  <w:shd w:val="clear" w:color="auto" w:fill="FFFF99"/>
                  <w:vAlign w:val="center"/>
                </w:tcPr>
                <w:p>
                  <w:pPr>
                    <w:rPr>
                      <w:sz w:val="18"/>
                      <w:szCs w:val="18"/>
                    </w:rPr>
                  </w:pPr>
                  <w:r>
                    <w:rPr>
                      <w:rFonts w:hint="eastAsia"/>
                      <w:sz w:val="18"/>
                      <w:szCs w:val="18"/>
                    </w:rPr>
                    <w:t>Address</w:t>
                  </w:r>
                </w:p>
              </w:tc>
              <w:tc>
                <w:tcPr>
                  <w:tcW w:w="3203" w:type="dxa"/>
                  <w:shd w:val="clear" w:color="auto" w:fill="FFFF99"/>
                  <w:vAlign w:val="center"/>
                </w:tcPr>
                <w:p>
                  <w:pPr>
                    <w:jc w:val="left"/>
                    <w:rPr>
                      <w:sz w:val="18"/>
                      <w:szCs w:val="18"/>
                    </w:rPr>
                  </w:pPr>
                  <w:r>
                    <w:rPr>
                      <w:rFonts w:hint="eastAsia" w:cs="Arial Unicode MS"/>
                      <w:sz w:val="20"/>
                      <w:szCs w:val="20"/>
                    </w:rPr>
                    <w:t>必须填写</w:t>
                  </w:r>
                </w:p>
              </w:tc>
            </w:tr>
          </w:tbl>
          <w:p>
            <w:pPr>
              <w:ind w:right="600"/>
              <w:rPr>
                <w:b/>
                <w:color w:val="FF6600"/>
                <w:sz w:val="24"/>
              </w:rPr>
            </w:pPr>
          </w:p>
        </w:tc>
      </w:tr>
      <w:tr>
        <w:tblPrEx>
          <w:tblLayout w:type="fixed"/>
        </w:tblPrEx>
        <w:trPr>
          <w:trHeight w:val="312" w:hRule="atLeast"/>
        </w:trPr>
        <w:tc>
          <w:tcPr>
            <w:tcW w:w="5146" w:type="dxa"/>
            <w:vMerge w:val="continue"/>
          </w:tcPr>
          <w:p>
            <w:pPr>
              <w:ind w:right="600"/>
            </w:pPr>
          </w:p>
        </w:tc>
        <w:tc>
          <w:tcPr>
            <w:tcW w:w="5042" w:type="dxa"/>
            <w:vMerge w:val="continue"/>
          </w:tcPr>
          <w:p>
            <w:pPr>
              <w:ind w:right="600"/>
            </w:pPr>
          </w:p>
        </w:tc>
      </w:tr>
      <w:tr>
        <w:tblPrEx>
          <w:tblLayout w:type="fixed"/>
        </w:tblPrEx>
        <w:trPr>
          <w:trHeight w:val="4038" w:hRule="atLeast"/>
        </w:trPr>
        <w:tc>
          <w:tcPr>
            <w:tcW w:w="5146" w:type="dxa"/>
            <w:vMerge w:val="continue"/>
          </w:tcPr>
          <w:p>
            <w:pPr>
              <w:ind w:right="600"/>
            </w:pPr>
          </w:p>
        </w:tc>
        <w:tc>
          <w:tcPr>
            <w:tcW w:w="5042" w:type="dxa"/>
            <w:vMerge w:val="continue"/>
          </w:tcPr>
          <w:p>
            <w:pPr>
              <w:ind w:right="600"/>
            </w:pPr>
          </w:p>
        </w:tc>
      </w:tr>
    </w:tbl>
    <w:p>
      <w:pPr>
        <w:jc w:val="left"/>
        <w:rPr>
          <w:szCs w:val="21"/>
        </w:rPr>
      </w:pPr>
    </w:p>
    <w:p>
      <w:pPr>
        <w:rPr>
          <w:rFonts w:eastAsiaTheme="majorEastAsia"/>
          <w:b/>
          <w:bCs/>
          <w:szCs w:val="21"/>
        </w:rPr>
      </w:pPr>
      <w:r>
        <w:rPr>
          <w:rFonts w:hint="eastAsia" w:eastAsiaTheme="majorEastAsia"/>
          <w:b/>
          <w:bCs/>
          <w:szCs w:val="21"/>
        </w:rPr>
        <w:t>细项条款：</w:t>
      </w:r>
    </w:p>
    <w:p>
      <w:pPr>
        <w:rPr>
          <w:rFonts w:eastAsiaTheme="majorEastAsia"/>
          <w:b/>
          <w:bCs/>
          <w:szCs w:val="21"/>
        </w:rPr>
      </w:pP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本协议系</w:t>
      </w:r>
      <w:r>
        <w:rPr>
          <w:rFonts w:asciiTheme="minorEastAsia" w:hAnsiTheme="minorEastAsia" w:eastAsiaTheme="minorEastAsia"/>
          <w:bCs/>
          <w:szCs w:val="21"/>
        </w:rPr>
        <w:t>Click Tech Limited (下文称</w:t>
      </w:r>
      <w:r>
        <w:rPr>
          <w:rFonts w:hint="eastAsia" w:asciiTheme="minorEastAsia" w:hAnsiTheme="minorEastAsia" w:eastAsiaTheme="minorEastAsia"/>
          <w:bCs/>
          <w:szCs w:val="21"/>
        </w:rPr>
        <w:t>“Click”</w:t>
      </w:r>
      <w:r>
        <w:rPr>
          <w:rFonts w:asciiTheme="minorEastAsia" w:hAnsiTheme="minorEastAsia" w:eastAsiaTheme="minorEastAsia"/>
          <w:bCs/>
          <w:szCs w:val="21"/>
        </w:rPr>
        <w:t>)</w:t>
      </w:r>
      <w:r>
        <w:rPr>
          <w:rFonts w:hint="eastAsia" w:asciiTheme="minorEastAsia" w:hAnsiTheme="minorEastAsia" w:eastAsiaTheme="minorEastAsia"/>
          <w:bCs/>
          <w:szCs w:val="21"/>
        </w:rPr>
        <w:t>与</w:t>
      </w:r>
      <w:r>
        <w:rPr>
          <w:rFonts w:asciiTheme="minorEastAsia" w:hAnsiTheme="minorEastAsia" w:eastAsiaTheme="minorEastAsia"/>
          <w:bCs/>
          <w:szCs w:val="21"/>
          <w:u w:val="single"/>
        </w:rPr>
        <w:t xml:space="preserve">            </w:t>
      </w:r>
      <w:ins w:id="22" w:author="haifeng" w:date="2019-04-29T14:17:38Z">
        <w:r>
          <w:rPr>
            <w:rFonts w:asciiTheme="minorEastAsia" w:hAnsiTheme="minorEastAsia" w:eastAsiaTheme="minorEastAsia"/>
            <w:bCs/>
            <w:szCs w:val="21"/>
            <w:u w:val="single"/>
          </w:rPr>
          <w:t>{</w:t>
        </w:r>
      </w:ins>
      <w:ins w:id="23" w:author="haifeng" w:date="2019-04-29T14:19:31Z">
        <w:r>
          <w:rPr>
            <w:rFonts w:asciiTheme="minorEastAsia" w:hAnsiTheme="minorEastAsia" w:eastAsiaTheme="minorEastAsia"/>
            <w:bCs/>
            <w:szCs w:val="21"/>
            <w:u w:val="single"/>
          </w:rPr>
          <w:t>ad</w:t>
        </w:r>
      </w:ins>
      <w:ins w:id="24" w:author="haifeng" w:date="2019-04-29T14:19:32Z">
        <w:r>
          <w:rPr>
            <w:rFonts w:asciiTheme="minorEastAsia" w:hAnsiTheme="minorEastAsia" w:eastAsiaTheme="minorEastAsia"/>
            <w:bCs/>
            <w:szCs w:val="21"/>
            <w:u w:val="single"/>
          </w:rPr>
          <w:t>vert</w:t>
        </w:r>
      </w:ins>
      <w:ins w:id="25" w:author="haifeng" w:date="2019-04-29T14:19:33Z">
        <w:r>
          <w:rPr>
            <w:rFonts w:asciiTheme="minorEastAsia" w:hAnsiTheme="minorEastAsia" w:eastAsiaTheme="minorEastAsia"/>
            <w:bCs/>
            <w:szCs w:val="21"/>
            <w:u w:val="single"/>
          </w:rPr>
          <w:t>iser</w:t>
        </w:r>
      </w:ins>
      <w:ins w:id="26" w:author="haifeng" w:date="2019-04-29T14:19:36Z">
        <w:r>
          <w:rPr>
            <w:rFonts w:asciiTheme="minorEastAsia" w:hAnsiTheme="minorEastAsia" w:eastAsiaTheme="minorEastAsia"/>
            <w:bCs/>
            <w:szCs w:val="21"/>
            <w:u w:val="single"/>
          </w:rPr>
          <w:t>Nam</w:t>
        </w:r>
      </w:ins>
      <w:ins w:id="27" w:author="haifeng" w:date="2019-04-29T14:19:37Z">
        <w:r>
          <w:rPr>
            <w:rFonts w:asciiTheme="minorEastAsia" w:hAnsiTheme="minorEastAsia" w:eastAsiaTheme="minorEastAsia"/>
            <w:bCs/>
            <w:szCs w:val="21"/>
            <w:u w:val="single"/>
          </w:rPr>
          <w:t>e</w:t>
        </w:r>
      </w:ins>
      <w:ins w:id="28" w:author="haifeng" w:date="2019-04-29T14:17:38Z">
        <w:r>
          <w:rPr>
            <w:rFonts w:asciiTheme="minorEastAsia" w:hAnsiTheme="minorEastAsia" w:eastAsiaTheme="minorEastAsia"/>
            <w:bCs/>
            <w:szCs w:val="21"/>
            <w:u w:val="single"/>
          </w:rPr>
          <w:t>}</w:t>
        </w:r>
      </w:ins>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rPr>
        <w:t>（下文称“Partner”）间合作的完整协议，P</w:t>
      </w:r>
      <w:r>
        <w:rPr>
          <w:rFonts w:asciiTheme="minorEastAsia" w:hAnsiTheme="minorEastAsia" w:eastAsiaTheme="minorEastAsia"/>
          <w:bCs/>
          <w:szCs w:val="21"/>
        </w:rPr>
        <w:t>artner</w:t>
      </w:r>
      <w:r>
        <w:rPr>
          <w:rFonts w:hint="eastAsia" w:asciiTheme="minorEastAsia" w:hAnsiTheme="minorEastAsia" w:eastAsiaTheme="minorEastAsia"/>
          <w:bCs/>
          <w:szCs w:val="21"/>
        </w:rPr>
        <w:t>委托Click在媒体资源方进行网络营销推广事宜（包括但不限于媒体流量资源采买、投放开户审核及参数设置等）。</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媒体资源方，即Facebook，Google Ads，Twitter，T</w:t>
      </w:r>
      <w:r>
        <w:rPr>
          <w:rFonts w:asciiTheme="minorEastAsia" w:hAnsiTheme="minorEastAsia" w:eastAsiaTheme="minorEastAsia"/>
          <w:bCs/>
          <w:szCs w:val="21"/>
        </w:rPr>
        <w:t xml:space="preserve">iktok, Pinterest, Bing </w:t>
      </w:r>
      <w:r>
        <w:rPr>
          <w:rFonts w:hint="eastAsia" w:asciiTheme="minorEastAsia" w:hAnsiTheme="minorEastAsia" w:eastAsiaTheme="minorEastAsia"/>
          <w:bCs/>
          <w:szCs w:val="21"/>
        </w:rPr>
        <w:t>等互联网网络营销流量资源平台。</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广告营销账户，即Click按照本协议约定为Partner在媒体资源方开通的广告账户。</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asciiTheme="minorEastAsia" w:hAnsiTheme="minorEastAsia" w:eastAsiaTheme="minorEastAsia"/>
          <w:bCs/>
          <w:szCs w:val="21"/>
        </w:rPr>
        <w:t>Partner承诺其有资格申请</w:t>
      </w:r>
      <w:r>
        <w:rPr>
          <w:rFonts w:hint="eastAsia" w:asciiTheme="minorEastAsia" w:hAnsiTheme="minorEastAsia" w:eastAsiaTheme="minorEastAsia"/>
          <w:bCs/>
          <w:szCs w:val="21"/>
        </w:rPr>
        <w:t>各媒体广告营销账户并满足相关媒体关于申请账户的所有条件。Partner须提供其公司真实的名称、地址,网址，相关产品投放链接，业务负责人，财务联系人及联系方式等相关信息。</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合同双方自行缴纳各自税金（如有）。</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Partner采用预付方式，预付款最低金额1000美金。所有款项均采用美金进行支付。</w:t>
      </w:r>
    </w:p>
    <w:p>
      <w:pPr>
        <w:pStyle w:val="23"/>
        <w:numPr>
          <w:ilvl w:val="0"/>
          <w:numId w:val="1"/>
        </w:numPr>
        <w:ind w:right="315" w:rightChars="150" w:firstLineChars="0"/>
        <w:rPr>
          <w:rFonts w:asciiTheme="minorEastAsia" w:hAnsiTheme="minorEastAsia" w:eastAsiaTheme="minorEastAsia"/>
          <w:bCs/>
          <w:szCs w:val="21"/>
        </w:rPr>
      </w:pPr>
      <w:r>
        <w:rPr>
          <w:rFonts w:asciiTheme="minorEastAsia" w:hAnsiTheme="minorEastAsia" w:eastAsiaTheme="minorEastAsia"/>
          <w:bCs/>
          <w:szCs w:val="21"/>
        </w:rPr>
        <w:t>C</w:t>
      </w:r>
      <w:r>
        <w:rPr>
          <w:rFonts w:hint="eastAsia" w:asciiTheme="minorEastAsia" w:hAnsiTheme="minorEastAsia" w:eastAsiaTheme="minorEastAsia"/>
          <w:bCs/>
          <w:szCs w:val="21"/>
        </w:rPr>
        <w:t>lick</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确认收到预付款后给partner</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广告账户进行充值，充值金额为click实际收到的金额，如有银行手续费partner自行承担。 </w:t>
      </w:r>
    </w:p>
    <w:p>
      <w:pPr>
        <w:pStyle w:val="23"/>
        <w:numPr>
          <w:ilvl w:val="0"/>
          <w:numId w:val="1"/>
        </w:numPr>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Partner使用各媒体广告营销账户的行为需符合相关法律法规及各媒体的所有政策。</w:t>
      </w:r>
      <w:r>
        <w:rPr>
          <w:rFonts w:asciiTheme="minorEastAsia" w:hAnsiTheme="minorEastAsia" w:eastAsiaTheme="minorEastAsia"/>
          <w:bCs/>
          <w:szCs w:val="21"/>
        </w:rPr>
        <w:t>若Partner使用</w:t>
      </w:r>
      <w:r>
        <w:rPr>
          <w:rFonts w:hint="eastAsia" w:asciiTheme="minorEastAsia" w:hAnsiTheme="minorEastAsia" w:eastAsiaTheme="minorEastAsia"/>
          <w:bCs/>
          <w:szCs w:val="21"/>
        </w:rPr>
        <w:t>各媒体广告营销账户的行为违反相关法律法规或相关媒体公司的任何规定导致广告营销账户被封，</w:t>
      </w:r>
      <w:r>
        <w:rPr>
          <w:rFonts w:asciiTheme="minorEastAsia" w:hAnsiTheme="minorEastAsia" w:eastAsiaTheme="minorEastAsia"/>
          <w:bCs/>
          <w:szCs w:val="21"/>
        </w:rPr>
        <w:t>Click有权终止Partner其他</w:t>
      </w:r>
      <w:r>
        <w:rPr>
          <w:rFonts w:hint="eastAsia" w:asciiTheme="minorEastAsia" w:hAnsiTheme="minorEastAsia" w:eastAsiaTheme="minorEastAsia"/>
          <w:bCs/>
          <w:szCs w:val="21"/>
        </w:rPr>
        <w:t>广告营销账户的使用权。给</w:t>
      </w:r>
      <w:r>
        <w:rPr>
          <w:rFonts w:asciiTheme="minorEastAsia" w:hAnsiTheme="minorEastAsia" w:eastAsiaTheme="minorEastAsia"/>
          <w:bCs/>
          <w:szCs w:val="21"/>
        </w:rPr>
        <w:t>Click造成的其他一切损失由Partner承担</w:t>
      </w:r>
      <w:r>
        <w:rPr>
          <w:rFonts w:hint="eastAsia" w:asciiTheme="minorEastAsia" w:hAnsiTheme="minorEastAsia" w:eastAsiaTheme="minorEastAsia"/>
          <w:bCs/>
          <w:szCs w:val="21"/>
        </w:rPr>
        <w:t>。如P</w:t>
      </w:r>
      <w:r>
        <w:rPr>
          <w:rFonts w:asciiTheme="minorEastAsia" w:hAnsiTheme="minorEastAsia" w:eastAsiaTheme="minorEastAsia"/>
          <w:bCs/>
          <w:szCs w:val="21"/>
        </w:rPr>
        <w:t xml:space="preserve">artner </w:t>
      </w:r>
      <w:r>
        <w:rPr>
          <w:rFonts w:hint="eastAsia" w:asciiTheme="minorEastAsia" w:hAnsiTheme="minorEastAsia" w:eastAsiaTheme="minorEastAsia"/>
          <w:bCs/>
          <w:szCs w:val="21"/>
        </w:rPr>
        <w:t>使用F</w:t>
      </w:r>
      <w:r>
        <w:rPr>
          <w:rFonts w:asciiTheme="minorEastAsia" w:hAnsiTheme="minorEastAsia" w:eastAsiaTheme="minorEastAsia"/>
          <w:bCs/>
          <w:szCs w:val="21"/>
        </w:rPr>
        <w:t xml:space="preserve">acebook </w:t>
      </w:r>
      <w:r>
        <w:rPr>
          <w:rFonts w:hint="eastAsia" w:asciiTheme="minorEastAsia" w:hAnsiTheme="minorEastAsia" w:eastAsiaTheme="minorEastAsia"/>
          <w:bCs/>
          <w:szCs w:val="21"/>
        </w:rPr>
        <w:t>广告账户的行为违反</w:t>
      </w:r>
      <w:r>
        <w:rPr>
          <w:rFonts w:asciiTheme="minorEastAsia" w:hAnsiTheme="minorEastAsia" w:eastAsiaTheme="minorEastAsia"/>
          <w:bCs/>
          <w:szCs w:val="21"/>
        </w:rPr>
        <w:t>Facebook</w:t>
      </w:r>
      <w:r>
        <w:rPr>
          <w:rFonts w:hint="eastAsia" w:asciiTheme="minorEastAsia" w:hAnsiTheme="minorEastAsia" w:eastAsiaTheme="minorEastAsia"/>
          <w:bCs/>
          <w:szCs w:val="21"/>
        </w:rPr>
        <w:t>任何规定导致广告账户被封，Partner必须支付Click相应账户罚金1000美金/账户，并且</w:t>
      </w:r>
      <w:r>
        <w:rPr>
          <w:rFonts w:asciiTheme="minorEastAsia" w:hAnsiTheme="minorEastAsia" w:eastAsiaTheme="minorEastAsia"/>
          <w:bCs/>
          <w:szCs w:val="21"/>
        </w:rPr>
        <w:t>Click有权终止Partner其他</w:t>
      </w:r>
      <w:r>
        <w:rPr>
          <w:rFonts w:hint="eastAsia" w:asciiTheme="minorEastAsia" w:hAnsiTheme="minorEastAsia" w:eastAsiaTheme="minorEastAsia"/>
          <w:bCs/>
          <w:szCs w:val="21"/>
        </w:rPr>
        <w:t>Facebook账户的使用权。给</w:t>
      </w:r>
      <w:r>
        <w:rPr>
          <w:rFonts w:asciiTheme="minorEastAsia" w:hAnsiTheme="minorEastAsia" w:eastAsiaTheme="minorEastAsia"/>
          <w:bCs/>
          <w:szCs w:val="21"/>
        </w:rPr>
        <w:t>Click造成的其他一切损失由Partner承担</w:t>
      </w:r>
      <w:r>
        <w:rPr>
          <w:rFonts w:hint="eastAsia" w:asciiTheme="minorEastAsia" w:hAnsiTheme="minorEastAsia" w:eastAsiaTheme="minorEastAsia"/>
          <w:bCs/>
          <w:szCs w:val="21"/>
        </w:rPr>
        <w:t>。</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Click有权随时从相关网络平台中删除任何含有危害国家安全、淫秽色情、虚假、侮辱、诽谤、恐吓或骚扰、侵犯第三方知识产权、人身权或其他合法权益等的，及违反各媒体公司的政策、适用地法律法规或有违社会公序良俗的信息或链接的网站。若Partner和/或其广告客户的网站/广告链接或提供的其他材料等因上述原因被相关媒体公司举报，Partner已支付的费用将不予退还并应赔偿因此给Click造成的损失。</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双方对在本协议下对另一方的任何商业秘密均负有保密义务，非经另一方书面许可不得向任何第三方泄露。任何一方违反本条规定的，造成其他损失的，还需承担相应的赔偿责任。</w:t>
      </w:r>
    </w:p>
    <w:p>
      <w:pPr>
        <w:pStyle w:val="21"/>
        <w:numPr>
          <w:ilvl w:val="0"/>
          <w:numId w:val="1"/>
        </w:numPr>
        <w:spacing w:line="360" w:lineRule="auto"/>
        <w:ind w:right="315" w:rightChars="150" w:firstLine="0" w:firstLineChars="0"/>
        <w:rPr>
          <w:rFonts w:asciiTheme="minorEastAsia" w:hAnsiTheme="minorEastAsia" w:eastAsiaTheme="minorEastAsia"/>
          <w:b/>
          <w:bCs/>
          <w:szCs w:val="21"/>
        </w:rPr>
      </w:pPr>
      <w:r>
        <w:rPr>
          <w:rFonts w:asciiTheme="minorEastAsia" w:hAnsiTheme="minorEastAsia" w:eastAsiaTheme="minorEastAsia"/>
          <w:bCs/>
          <w:szCs w:val="21"/>
        </w:rPr>
        <w:t>本协议在双方签字</w:t>
      </w:r>
      <w:r>
        <w:rPr>
          <w:rFonts w:hint="eastAsia" w:asciiTheme="minorEastAsia" w:hAnsiTheme="minorEastAsia" w:eastAsiaTheme="minorEastAsia"/>
          <w:bCs/>
          <w:szCs w:val="21"/>
        </w:rPr>
        <w:t>且</w:t>
      </w:r>
      <w:r>
        <w:rPr>
          <w:rFonts w:asciiTheme="minorEastAsia" w:hAnsiTheme="minorEastAsia" w:eastAsiaTheme="minorEastAsia"/>
          <w:bCs/>
          <w:szCs w:val="21"/>
        </w:rPr>
        <w:t>盖章之日起生效</w:t>
      </w:r>
      <w:r>
        <w:rPr>
          <w:rFonts w:hint="eastAsia" w:asciiTheme="minorEastAsia" w:hAnsiTheme="minorEastAsia" w:eastAsiaTheme="minorEastAsia"/>
          <w:bCs/>
          <w:szCs w:val="21"/>
        </w:rPr>
        <w:t>，</w:t>
      </w:r>
      <w:r>
        <w:rPr>
          <w:rFonts w:asciiTheme="minorEastAsia" w:hAnsiTheme="minorEastAsia" w:eastAsiaTheme="minorEastAsia"/>
          <w:bCs/>
          <w:szCs w:val="21"/>
        </w:rPr>
        <w:t>Click有权提前</w:t>
      </w:r>
      <w:r>
        <w:rPr>
          <w:rFonts w:hint="eastAsia" w:asciiTheme="minorEastAsia" w:hAnsiTheme="minorEastAsia" w:eastAsiaTheme="minorEastAsia"/>
          <w:bCs/>
          <w:szCs w:val="21"/>
        </w:rPr>
        <w:t>3日通知Partner终止协议。Partner违约时，Click有权立即终止协议。协议的终止不影响Partner支付相关合作款项的义务，合作相关款项包括但不限于Partner充值款项、违约金以及应赔付给Click的损失。</w:t>
      </w:r>
      <w:r>
        <w:rPr>
          <w:rFonts w:asciiTheme="minorEastAsia" w:hAnsiTheme="minorEastAsia" w:eastAsiaTheme="minorEastAsia"/>
          <w:bCs/>
          <w:szCs w:val="21"/>
        </w:rPr>
        <w:t>在协议有效期内，如有因FB</w:t>
      </w:r>
      <w:r>
        <w:rPr>
          <w:rFonts w:hint="eastAsia" w:asciiTheme="minorEastAsia" w:hAnsiTheme="minorEastAsia" w:eastAsiaTheme="minorEastAsia"/>
          <w:bCs/>
          <w:szCs w:val="21"/>
        </w:rPr>
        <w:t>产品，</w:t>
      </w:r>
      <w:r>
        <w:rPr>
          <w:rFonts w:asciiTheme="minorEastAsia" w:hAnsiTheme="minorEastAsia" w:eastAsiaTheme="minorEastAsia"/>
          <w:bCs/>
          <w:szCs w:val="21"/>
        </w:rPr>
        <w:t>渠道政策变化导致产品政策变化，由双方协商调整合作协议。</w:t>
      </w:r>
      <w:r>
        <w:rPr>
          <w:rFonts w:hint="eastAsia"/>
        </w:rPr>
        <w:t>若对方是</w:t>
      </w:r>
      <w:r>
        <w:t>注册地在</w:t>
      </w:r>
      <w:r>
        <w:rPr>
          <w:rFonts w:hint="eastAsia"/>
        </w:rPr>
        <w:t>国内的客户，</w:t>
      </w:r>
      <w:r>
        <w:t>须</w:t>
      </w:r>
      <w:r>
        <w:rPr>
          <w:rFonts w:hint="eastAsia"/>
        </w:rPr>
        <w:t>将这里</w:t>
      </w:r>
      <w:r>
        <w:t>改为：</w:t>
      </w:r>
      <w:r>
        <w:rPr>
          <w:rFonts w:hint="eastAsia" w:cs="Arial Unicode MS"/>
          <w:color w:val="000000"/>
          <w:szCs w:val="21"/>
        </w:rPr>
        <w:t>本合同适用中华人民共和国的法律管辖以及法律解释，不适用冲突法原则。若争议无法协商解决，则任意一方可将争议提交上海国际经济贸易仲裁委员会仲裁解决，由仲裁员依上海国际经济贸易仲裁委员会的生效仲裁规则仲裁，仲裁地点为中国上海。</w:t>
      </w:r>
    </w:p>
    <w:p>
      <w:pPr>
        <w:rPr>
          <w:rFonts w:asciiTheme="minorEastAsia" w:hAnsiTheme="minorEastAsia" w:eastAsiaTheme="minorEastAsia"/>
          <w:bCs/>
          <w:szCs w:val="21"/>
        </w:rPr>
      </w:pPr>
    </w:p>
    <w:tbl>
      <w:tblPr>
        <w:tblStyle w:val="13"/>
        <w:tblW w:w="10188" w:type="dxa"/>
        <w:tblInd w:w="0" w:type="dxa"/>
        <w:tblLayout w:type="fixed"/>
        <w:tblCellMar>
          <w:top w:w="0" w:type="dxa"/>
          <w:left w:w="108" w:type="dxa"/>
          <w:bottom w:w="0" w:type="dxa"/>
          <w:right w:w="108" w:type="dxa"/>
        </w:tblCellMar>
      </w:tblPr>
      <w:tblGrid>
        <w:gridCol w:w="10188"/>
      </w:tblGrid>
      <w:tr>
        <w:tblPrEx>
          <w:tblLayout w:type="fixed"/>
        </w:tblPrEx>
        <w:trPr>
          <w:trHeight w:val="4018" w:hRule="atLeast"/>
        </w:trPr>
        <w:tc>
          <w:tcPr>
            <w:tcW w:w="10188" w:type="dxa"/>
          </w:tcPr>
          <w:tbl>
            <w:tblPr>
              <w:tblStyle w:val="13"/>
              <w:tblpPr w:leftFromText="180" w:rightFromText="180" w:vertAnchor="text" w:horzAnchor="margin" w:tblpY="-5505"/>
              <w:tblOverlap w:val="never"/>
              <w:tblW w:w="10111"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820"/>
              <w:gridCol w:w="5291"/>
            </w:tblGrid>
            <w:tr>
              <w:tblPrEx>
                <w:tblLayout w:type="fixed"/>
              </w:tblPrEx>
              <w:trPr>
                <w:trHeight w:val="2977" w:hRule="atLeast"/>
              </w:trPr>
              <w:tc>
                <w:tcPr>
                  <w:tcW w:w="4820" w:type="dxa"/>
                  <w:tcBorders>
                    <w:tl2br w:val="nil"/>
                    <w:tr2bl w:val="nil"/>
                  </w:tcBorders>
                </w:tcPr>
                <w:p>
                  <w:pPr>
                    <w:rPr>
                      <w:rFonts w:asciiTheme="minorEastAsia" w:hAnsiTheme="minorEastAsia" w:eastAsiaTheme="minorEastAsia"/>
                      <w:bCs/>
                      <w:szCs w:val="21"/>
                    </w:rPr>
                  </w:pPr>
                  <w:r>
                    <w:rPr>
                      <w:rFonts w:asciiTheme="minorEastAsia" w:hAnsiTheme="minorEastAsia" w:eastAsiaTheme="minorEastAsia"/>
                      <w:bCs/>
                      <w:szCs w:val="21"/>
                    </w:rPr>
                    <w:t>Bank Information of Click Tech Limited</w:t>
                  </w:r>
                </w:p>
                <w:p>
                  <w:pPr>
                    <w:rPr>
                      <w:rFonts w:asciiTheme="minorEastAsia" w:hAnsiTheme="minorEastAsia" w:eastAsiaTheme="minorEastAsia"/>
                      <w:bCs/>
                      <w:szCs w:val="21"/>
                    </w:rPr>
                  </w:pPr>
                  <w:r>
                    <w:rPr>
                      <w:rFonts w:asciiTheme="minorEastAsia" w:hAnsiTheme="minorEastAsia" w:eastAsiaTheme="minorEastAsia"/>
                      <w:bCs/>
                      <w:szCs w:val="21"/>
                    </w:rPr>
                    <w:t>Beneficiary Name: Click Tech Limited</w:t>
                  </w:r>
                  <w:r>
                    <w:rPr>
                      <w:rFonts w:asciiTheme="minorEastAsia" w:hAnsiTheme="minorEastAsia" w:eastAsiaTheme="minorEastAsia"/>
                      <w:bCs/>
                      <w:szCs w:val="21"/>
                    </w:rPr>
                    <w:br w:type="textWrapping"/>
                  </w:r>
                  <w:r>
                    <w:rPr>
                      <w:rFonts w:asciiTheme="minorEastAsia" w:hAnsiTheme="minorEastAsia" w:eastAsiaTheme="minorEastAsia"/>
                      <w:bCs/>
                      <w:szCs w:val="21"/>
                    </w:rPr>
                    <w:t>Swift Code: CMBCHKHH</w:t>
                  </w:r>
                  <w:r>
                    <w:rPr>
                      <w:rFonts w:asciiTheme="minorEastAsia" w:hAnsiTheme="minorEastAsia" w:eastAsiaTheme="minorEastAsia"/>
                      <w:bCs/>
                      <w:szCs w:val="21"/>
                    </w:rPr>
                    <w:br w:type="textWrapping"/>
                  </w:r>
                  <w:r>
                    <w:rPr>
                      <w:rFonts w:asciiTheme="minorEastAsia" w:hAnsiTheme="minorEastAsia" w:eastAsiaTheme="minorEastAsia"/>
                      <w:bCs/>
                      <w:szCs w:val="21"/>
                    </w:rPr>
                    <w:t>Bank Code: 238</w:t>
                  </w:r>
                  <w:r>
                    <w:rPr>
                      <w:rFonts w:asciiTheme="minorEastAsia" w:hAnsiTheme="minorEastAsia" w:eastAsiaTheme="minorEastAsia"/>
                      <w:bCs/>
                      <w:szCs w:val="21"/>
                    </w:rPr>
                    <w:br w:type="textWrapping"/>
                  </w:r>
                  <w:r>
                    <w:rPr>
                      <w:rFonts w:asciiTheme="minorEastAsia" w:hAnsiTheme="minorEastAsia" w:eastAsiaTheme="minorEastAsia"/>
                      <w:bCs/>
                      <w:szCs w:val="21"/>
                    </w:rPr>
                    <w:t>Bank Name: China Merchants Bank, Hong Kong Branch</w:t>
                  </w:r>
                  <w:r>
                    <w:rPr>
                      <w:rFonts w:asciiTheme="minorEastAsia" w:hAnsiTheme="minorEastAsia" w:eastAsiaTheme="minorEastAsia"/>
                      <w:bCs/>
                      <w:szCs w:val="21"/>
                    </w:rPr>
                    <w:br w:type="textWrapping"/>
                  </w:r>
                  <w:r>
                    <w:rPr>
                      <w:rFonts w:asciiTheme="minorEastAsia" w:hAnsiTheme="minorEastAsia" w:eastAsiaTheme="minorEastAsia"/>
                      <w:bCs/>
                      <w:szCs w:val="21"/>
                    </w:rPr>
                    <w:t>Bank Address: 21/F, Bank of America Tower,12 Harcourt Road, Central, Hong Kong</w:t>
                  </w:r>
                  <w:r>
                    <w:rPr>
                      <w:rFonts w:asciiTheme="minorEastAsia" w:hAnsiTheme="minorEastAsia" w:eastAsiaTheme="minorEastAsia"/>
                      <w:bCs/>
                      <w:szCs w:val="21"/>
                    </w:rPr>
                    <w:br w:type="textWrapping"/>
                  </w:r>
                  <w:r>
                    <w:rPr>
                      <w:rFonts w:asciiTheme="minorEastAsia" w:hAnsiTheme="minorEastAsia" w:eastAsiaTheme="minorEastAsia"/>
                      <w:bCs/>
                      <w:szCs w:val="21"/>
                    </w:rPr>
                    <w:t>Account NO:</w:t>
                  </w:r>
                  <w:r>
                    <w:rPr>
                      <w:rFonts w:asciiTheme="minorEastAsia" w:hAnsiTheme="minorEastAsia" w:eastAsiaTheme="minorEastAsia"/>
                      <w:bCs/>
                      <w:szCs w:val="21"/>
                    </w:rPr>
                    <w:br w:type="textWrapping"/>
                  </w:r>
                  <w:r>
                    <w:rPr>
                      <w:rFonts w:asciiTheme="minorEastAsia" w:hAnsiTheme="minorEastAsia" w:eastAsiaTheme="minorEastAsia"/>
                      <w:bCs/>
                      <w:szCs w:val="21"/>
                    </w:rPr>
                    <w:t>USD Account Number: 20553968</w:t>
                  </w:r>
                </w:p>
                <w:p>
                  <w:pPr>
                    <w:rPr>
                      <w:rFonts w:asciiTheme="minorEastAsia" w:hAnsiTheme="minorEastAsia" w:eastAsiaTheme="minorEastAsia"/>
                      <w:bCs/>
                      <w:szCs w:val="21"/>
                    </w:rPr>
                  </w:pPr>
                </w:p>
              </w:tc>
              <w:tc>
                <w:tcPr>
                  <w:tcW w:w="5291" w:type="dxa"/>
                  <w:tcBorders>
                    <w:tl2br w:val="nil"/>
                    <w:tr2bl w:val="nil"/>
                  </w:tcBorders>
                </w:tcPr>
                <w:p>
                  <w:pPr>
                    <w:widowControl/>
                    <w:jc w:val="left"/>
                    <w:rPr>
                      <w:rFonts w:asciiTheme="minorEastAsia" w:hAnsiTheme="minorEastAsia" w:eastAsiaTheme="minorEastAsia"/>
                      <w:bCs/>
                      <w:szCs w:val="21"/>
                    </w:rPr>
                  </w:pPr>
                </w:p>
              </w:tc>
            </w:tr>
          </w:tbl>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p>
            <w:pPr>
              <w:ind w:left="5917" w:hanging="5900" w:hangingChars="2105"/>
              <w:jc w:val="left"/>
              <w:rPr>
                <w:b/>
                <w:color w:val="000000"/>
                <w:sz w:val="28"/>
                <w:szCs w:val="28"/>
              </w:rPr>
            </w:pPr>
            <w:r>
              <w:rPr>
                <w:b/>
                <w:color w:val="000000"/>
                <w:sz w:val="28"/>
                <w:szCs w:val="28"/>
              </w:rPr>
              <w:t>Click Tech Limited</w:t>
            </w:r>
            <w:r>
              <w:rPr>
                <w:rFonts w:hint="eastAsia" w:eastAsiaTheme="minorEastAsia"/>
                <w:b/>
                <w:sz w:val="24"/>
              </w:rPr>
              <w:t xml:space="preserve">             </w:t>
            </w:r>
            <w:r>
              <w:rPr>
                <w:rFonts w:eastAsiaTheme="minorEastAsia"/>
                <w:b/>
                <w:sz w:val="24"/>
              </w:rPr>
              <w:t xml:space="preserve">      Partner Name:</w:t>
            </w:r>
          </w:p>
          <w:p>
            <w:pPr>
              <w:ind w:left="5903" w:hanging="5886" w:hangingChars="2450"/>
              <w:jc w:val="left"/>
              <w:rPr>
                <w:rFonts w:eastAsiaTheme="minorEastAsia"/>
                <w:b/>
                <w:sz w:val="24"/>
              </w:rPr>
            </w:pPr>
          </w:p>
          <w:p>
            <w:pPr>
              <w:jc w:val="left"/>
              <w:rPr>
                <w:rFonts w:eastAsiaTheme="minorEastAsia"/>
                <w:szCs w:val="21"/>
              </w:rPr>
            </w:pPr>
            <w:r>
              <w:rPr>
                <w:rFonts w:eastAsiaTheme="minorEastAsia"/>
                <w:szCs w:val="21"/>
              </w:rPr>
              <w:t>Signature:</w:t>
            </w:r>
            <w:r>
              <w:rPr>
                <w:rFonts w:hint="eastAsia" w:eastAsiaTheme="minorEastAsia"/>
                <w:szCs w:val="21"/>
              </w:rPr>
              <w:t xml:space="preserve">                                       </w:t>
            </w:r>
            <w:r>
              <w:rPr>
                <w:rFonts w:eastAsiaTheme="minorEastAsia"/>
                <w:szCs w:val="21"/>
              </w:rPr>
              <w:t xml:space="preserve">Signature: </w:t>
            </w:r>
          </w:p>
          <w:p>
            <w:pPr>
              <w:jc w:val="left"/>
              <w:rPr>
                <w:rFonts w:eastAsiaTheme="minorEastAsia"/>
                <w:szCs w:val="21"/>
              </w:rPr>
            </w:pPr>
          </w:p>
          <w:p>
            <w:pPr>
              <w:widowControl/>
              <w:jc w:val="left"/>
              <w:rPr>
                <w:rFonts w:eastAsiaTheme="minorEastAsia"/>
                <w:szCs w:val="21"/>
                <w:u w:val="single"/>
              </w:rPr>
              <w:pPrChange w:id="29" w:author="haifeng" w:date="2019-04-29T14:35:36Z">
                <w:pPr>
                  <w:jc w:val="left"/>
                </w:pPr>
              </w:pPrChange>
            </w:pPr>
            <w:r>
              <w:rPr>
                <w:rFonts w:eastAsiaTheme="minorEastAsia"/>
                <w:szCs w:val="21"/>
              </w:rPr>
              <w:t xml:space="preserve">Name:   </w:t>
            </w:r>
            <w:ins w:id="30" w:author="haifeng" w:date="2019-04-29T14:35:15Z">
              <w:r>
                <w:rPr>
                  <w:rFonts w:eastAsiaTheme="minorEastAsia"/>
                  <w:szCs w:val="21"/>
                </w:rPr>
                <w:t>{</w:t>
              </w:r>
            </w:ins>
            <w:ins w:id="31" w:author="haifeng" w:date="2019-04-29T14:35:45Z">
              <w:r>
                <w:rPr>
                  <w:rFonts w:eastAsiaTheme="minorEastAsia"/>
                  <w:szCs w:val="21"/>
                </w:rPr>
                <w:t>op</w:t>
              </w:r>
            </w:ins>
            <w:ins w:id="32" w:author="haifeng" w:date="2019-04-29T14:35:48Z">
              <w:r>
                <w:rPr>
                  <w:rFonts w:eastAsiaTheme="minorEastAsia"/>
                  <w:szCs w:val="21"/>
                </w:rPr>
                <w:t>erat</w:t>
              </w:r>
            </w:ins>
            <w:ins w:id="33" w:author="haifeng" w:date="2019-04-29T14:35:49Z">
              <w:r>
                <w:rPr>
                  <w:rFonts w:eastAsiaTheme="minorEastAsia"/>
                  <w:szCs w:val="21"/>
                </w:rPr>
                <w:t>eN</w:t>
              </w:r>
            </w:ins>
            <w:ins w:id="34" w:author="haifeng" w:date="2019-04-29T14:35:50Z">
              <w:r>
                <w:rPr>
                  <w:rFonts w:eastAsiaTheme="minorEastAsia"/>
                  <w:szCs w:val="21"/>
                </w:rPr>
                <w:t>ame</w:t>
              </w:r>
            </w:ins>
            <w:ins w:id="35" w:author="haifeng" w:date="2019-04-29T14:35:15Z">
              <w:r>
                <w:rPr>
                  <w:rFonts w:eastAsiaTheme="minorEastAsia"/>
                  <w:szCs w:val="21"/>
                </w:rPr>
                <w:t>}</w:t>
              </w:r>
            </w:ins>
            <w:r>
              <w:rPr>
                <w:rFonts w:hint="eastAsia" w:eastAsiaTheme="minorEastAsia"/>
                <w:szCs w:val="21"/>
              </w:rPr>
              <w:t xml:space="preserve">                        </w:t>
            </w:r>
            <w:ins w:id="36" w:author="haifeng" w:date="2019-04-29T14:35:55Z">
              <w:r>
                <w:rPr>
                  <w:rFonts w:hint="default" w:eastAsiaTheme="minorEastAsia"/>
                  <w:szCs w:val="21"/>
                </w:rPr>
                <w:t xml:space="preserve"> </w:t>
              </w:r>
            </w:ins>
            <w:ins w:id="37" w:author="haifeng" w:date="2019-04-29T14:35:56Z">
              <w:r>
                <w:rPr>
                  <w:rFonts w:hint="default" w:eastAsiaTheme="minorEastAsia"/>
                  <w:szCs w:val="21"/>
                </w:rPr>
                <w:t xml:space="preserve">  </w:t>
              </w:r>
            </w:ins>
            <w:ins w:id="38" w:author="haifeng" w:date="2019-04-29T14:35:59Z">
              <w:r>
                <w:rPr>
                  <w:rFonts w:hint="default" w:eastAsiaTheme="minorEastAsia"/>
                  <w:szCs w:val="21"/>
                </w:rPr>
                <w:t xml:space="preserve"> </w:t>
              </w:r>
            </w:ins>
            <w:del w:id="39" w:author="haifeng" w:date="2019-04-29T14:35:40Z">
              <w:r>
                <w:rPr>
                  <w:rFonts w:hint="eastAsia" w:eastAsiaTheme="minorEastAsia"/>
                  <w:szCs w:val="21"/>
                </w:rPr>
                <w:delText xml:space="preserve">    </w:delText>
              </w:r>
            </w:del>
            <w:del w:id="40" w:author="haifeng" w:date="2019-04-29T14:35:39Z">
              <w:r>
                <w:rPr>
                  <w:rFonts w:hint="eastAsia" w:eastAsiaTheme="minorEastAsia"/>
                  <w:szCs w:val="21"/>
                </w:rPr>
                <w:delText>　</w:delText>
              </w:r>
            </w:del>
            <w:del w:id="41" w:author="haifeng" w:date="2019-04-29T14:35:39Z">
              <w:r>
                <w:rPr>
                  <w:rFonts w:eastAsiaTheme="minorEastAsia"/>
                  <w:szCs w:val="21"/>
                </w:rPr>
                <w:delText>　　　</w:delText>
              </w:r>
            </w:del>
            <w:del w:id="42" w:author="haifeng" w:date="2019-04-29T14:35:39Z">
              <w:r>
                <w:rPr>
                  <w:rFonts w:hint="eastAsia" w:eastAsiaTheme="minorEastAsia"/>
                  <w:szCs w:val="21"/>
                </w:rPr>
                <w:delText xml:space="preserve">   </w:delText>
              </w:r>
            </w:del>
            <w:del w:id="43" w:author="haifeng" w:date="2019-04-29T14:35:38Z">
              <w:r>
                <w:rPr>
                  <w:rFonts w:hint="eastAsia" w:eastAsiaTheme="minorEastAsia"/>
                  <w:szCs w:val="21"/>
                </w:rPr>
                <w:delText xml:space="preserve"> </w:delText>
              </w:r>
            </w:del>
            <w:r>
              <w:rPr>
                <w:rFonts w:eastAsiaTheme="minorEastAsia"/>
                <w:szCs w:val="21"/>
              </w:rPr>
              <w:t xml:space="preserve">Name:   </w:t>
            </w:r>
            <w:ins w:id="44" w:author="haifeng" w:date="2019-04-29T14:35:02Z">
              <w:r>
                <w:rPr>
                  <w:rFonts w:eastAsiaTheme="minorEastAsia"/>
                  <w:szCs w:val="21"/>
                </w:rPr>
                <w:t>{</w:t>
              </w:r>
            </w:ins>
            <w:ins w:id="45" w:author="haifeng" w:date="2019-04-29T14:35:05Z">
              <w:r>
                <w:rPr>
                  <w:rFonts w:eastAsiaTheme="minorEastAsia"/>
                  <w:szCs w:val="21"/>
                </w:rPr>
                <w:t>adv</w:t>
              </w:r>
            </w:ins>
            <w:ins w:id="46" w:author="haifeng" w:date="2019-04-29T14:35:06Z">
              <w:r>
                <w:rPr>
                  <w:rFonts w:eastAsiaTheme="minorEastAsia"/>
                  <w:szCs w:val="21"/>
                </w:rPr>
                <w:t>ert</w:t>
              </w:r>
            </w:ins>
            <w:ins w:id="47" w:author="haifeng" w:date="2019-04-29T14:35:07Z">
              <w:r>
                <w:rPr>
                  <w:rFonts w:eastAsiaTheme="minorEastAsia"/>
                  <w:szCs w:val="21"/>
                </w:rPr>
                <w:t>is</w:t>
              </w:r>
            </w:ins>
            <w:ins w:id="48" w:author="haifeng" w:date="2019-04-29T14:35:08Z">
              <w:r>
                <w:rPr>
                  <w:rFonts w:eastAsiaTheme="minorEastAsia"/>
                  <w:szCs w:val="21"/>
                </w:rPr>
                <w:t>erN</w:t>
              </w:r>
            </w:ins>
            <w:ins w:id="49" w:author="haifeng" w:date="2019-04-29T14:35:09Z">
              <w:r>
                <w:rPr>
                  <w:rFonts w:eastAsiaTheme="minorEastAsia"/>
                  <w:szCs w:val="21"/>
                </w:rPr>
                <w:t>ame</w:t>
              </w:r>
            </w:ins>
            <w:ins w:id="50" w:author="haifeng" w:date="2019-04-29T14:35:02Z">
              <w:r>
                <w:rPr>
                  <w:rFonts w:eastAsiaTheme="minorEastAsia"/>
                  <w:szCs w:val="21"/>
                </w:rPr>
                <w:t>}</w:t>
              </w:r>
            </w:ins>
            <w:r>
              <w:rPr>
                <w:rFonts w:eastAsiaTheme="minorEastAsia"/>
                <w:szCs w:val="21"/>
              </w:rPr>
              <w:t xml:space="preserve">  </w:t>
            </w:r>
          </w:p>
          <w:p>
            <w:pPr>
              <w:jc w:val="left"/>
              <w:rPr>
                <w:rFonts w:eastAsiaTheme="minorEastAsia"/>
                <w:szCs w:val="21"/>
              </w:rPr>
            </w:pPr>
          </w:p>
          <w:p>
            <w:pPr>
              <w:jc w:val="left"/>
              <w:rPr>
                <w:rFonts w:eastAsiaTheme="minorEastAsia"/>
                <w:szCs w:val="21"/>
              </w:rPr>
            </w:pPr>
            <w:r>
              <w:rPr>
                <w:rFonts w:eastAsiaTheme="minorEastAsia"/>
                <w:szCs w:val="21"/>
              </w:rPr>
              <w:t xml:space="preserve">Title:   </w:t>
            </w:r>
            <w:r>
              <w:rPr>
                <w:rFonts w:hint="eastAsia" w:eastAsiaTheme="minorEastAsia"/>
                <w:szCs w:val="21"/>
              </w:rPr>
              <w:t>　</w:t>
            </w:r>
            <w:r>
              <w:rPr>
                <w:rFonts w:eastAsiaTheme="minorEastAsia"/>
                <w:szCs w:val="21"/>
              </w:rPr>
              <w:t>　　　　　　　　　　　</w:t>
            </w:r>
            <w:r>
              <w:rPr>
                <w:rFonts w:hint="eastAsia" w:eastAsiaTheme="minorEastAsia"/>
                <w:szCs w:val="21"/>
              </w:rPr>
              <w:t xml:space="preserve">               </w:t>
            </w:r>
            <w:r>
              <w:rPr>
                <w:rFonts w:eastAsiaTheme="minorEastAsia"/>
                <w:szCs w:val="21"/>
              </w:rPr>
              <w:t xml:space="preserve"> </w:t>
            </w:r>
            <w:r>
              <w:rPr>
                <w:rFonts w:hint="eastAsia" w:eastAsiaTheme="minorEastAsia"/>
                <w:szCs w:val="21"/>
              </w:rPr>
              <w:t xml:space="preserve"> </w:t>
            </w:r>
            <w:r>
              <w:rPr>
                <w:rFonts w:eastAsiaTheme="minorEastAsia"/>
                <w:szCs w:val="21"/>
                <w:u w:val="single"/>
              </w:rPr>
              <w:softHyphen/>
            </w:r>
            <w:r>
              <w:rPr>
                <w:rFonts w:eastAsiaTheme="minorEastAsia"/>
                <w:szCs w:val="21"/>
                <w:u w:val="single"/>
              </w:rPr>
              <w:softHyphen/>
            </w:r>
            <w:r>
              <w:rPr>
                <w:rFonts w:eastAsiaTheme="minorEastAsia"/>
                <w:szCs w:val="21"/>
              </w:rPr>
              <w:t xml:space="preserve">Title:  </w:t>
            </w:r>
            <w:r>
              <w:rPr>
                <w:rFonts w:hint="eastAsia" w:eastAsiaTheme="minorEastAsia"/>
                <w:szCs w:val="21"/>
              </w:rPr>
              <w:t xml:space="preserve">  </w:t>
            </w:r>
          </w:p>
          <w:p>
            <w:pPr>
              <w:jc w:val="left"/>
              <w:rPr>
                <w:rFonts w:eastAsiaTheme="minorEastAsia"/>
                <w:szCs w:val="21"/>
              </w:rPr>
            </w:pPr>
          </w:p>
          <w:p>
            <w:pPr>
              <w:rPr>
                <w:rFonts w:asciiTheme="minorEastAsia" w:hAnsiTheme="minorEastAsia" w:eastAsiaTheme="minorEastAsia"/>
                <w:bCs/>
                <w:szCs w:val="21"/>
              </w:rPr>
            </w:pPr>
            <w:r>
              <w:rPr>
                <w:rFonts w:eastAsiaTheme="minorEastAsia"/>
                <w:szCs w:val="21"/>
              </w:rPr>
              <w:t xml:space="preserve">Date:     </w:t>
            </w:r>
            <w:r>
              <w:rPr>
                <w:rFonts w:hint="eastAsia" w:eastAsiaTheme="minorEastAsia"/>
                <w:szCs w:val="21"/>
              </w:rPr>
              <w:t>年</w:t>
            </w:r>
            <w:r>
              <w:rPr>
                <w:rFonts w:eastAsiaTheme="minorEastAsia"/>
                <w:szCs w:val="21"/>
              </w:rPr>
              <w:t xml:space="preserve">   </w:t>
            </w:r>
            <w:r>
              <w:rPr>
                <w:rFonts w:hint="eastAsia" w:eastAsiaTheme="minorEastAsia"/>
                <w:szCs w:val="21"/>
              </w:rPr>
              <w:t>月</w:t>
            </w:r>
            <w:r>
              <w:rPr>
                <w:rFonts w:eastAsiaTheme="minorEastAsia"/>
                <w:szCs w:val="21"/>
              </w:rPr>
              <w:t xml:space="preserve">   </w:t>
            </w:r>
            <w:r>
              <w:rPr>
                <w:rFonts w:hint="eastAsia" w:eastAsiaTheme="minorEastAsia"/>
                <w:szCs w:val="21"/>
              </w:rPr>
              <w:t>日</w:t>
            </w:r>
            <w:r>
              <w:rPr>
                <w:rFonts w:eastAsiaTheme="minorEastAsia"/>
                <w:szCs w:val="21"/>
              </w:rPr>
              <w:t xml:space="preserve"> </w:t>
            </w:r>
            <w:r>
              <w:rPr>
                <w:rFonts w:hint="eastAsia" w:eastAsiaTheme="minorEastAsia"/>
                <w:szCs w:val="21"/>
              </w:rPr>
              <w:t>　</w:t>
            </w:r>
            <w:r>
              <w:rPr>
                <w:rFonts w:eastAsiaTheme="minorEastAsia"/>
                <w:szCs w:val="21"/>
              </w:rPr>
              <w:t>　　　　　　</w:t>
            </w:r>
            <w:r>
              <w:rPr>
                <w:rFonts w:hint="eastAsia" w:eastAsiaTheme="minorEastAsia"/>
                <w:szCs w:val="21"/>
              </w:rPr>
              <w:t xml:space="preserve">            </w:t>
            </w:r>
            <w:r>
              <w:rPr>
                <w:rFonts w:eastAsiaTheme="minorEastAsia"/>
                <w:szCs w:val="21"/>
              </w:rPr>
              <w:t xml:space="preserve">Date:    </w:t>
            </w:r>
            <w:r>
              <w:rPr>
                <w:rFonts w:hint="eastAsia" w:eastAsiaTheme="minorEastAsia"/>
                <w:szCs w:val="21"/>
              </w:rPr>
              <w:t>年</w:t>
            </w:r>
            <w:r>
              <w:rPr>
                <w:rFonts w:eastAsiaTheme="minorEastAsia"/>
                <w:szCs w:val="21"/>
              </w:rPr>
              <w:t xml:space="preserve">  </w:t>
            </w:r>
            <w:r>
              <w:rPr>
                <w:rFonts w:hint="eastAsia" w:eastAsiaTheme="minorEastAsia"/>
                <w:szCs w:val="21"/>
              </w:rPr>
              <w:t xml:space="preserve">月  日 </w:t>
            </w:r>
          </w:p>
          <w:p>
            <w:pPr>
              <w:rPr>
                <w:rFonts w:asciiTheme="minorEastAsia" w:hAnsiTheme="minorEastAsia" w:eastAsiaTheme="minorEastAsia"/>
                <w:bCs/>
                <w:szCs w:val="21"/>
              </w:rPr>
            </w:pPr>
          </w:p>
        </w:tc>
      </w:tr>
    </w:tbl>
    <w:p>
      <w:pPr>
        <w:rPr>
          <w:rFonts w:eastAsiaTheme="minorEastAsia"/>
          <w:b/>
          <w:bCs/>
          <w:sz w:val="24"/>
        </w:rPr>
      </w:pPr>
      <w:r>
        <w:rPr>
          <w:rFonts w:hint="eastAsia"/>
          <w:szCs w:val="21"/>
        </w:rPr>
        <w:t xml:space="preserve"> </w:t>
      </w:r>
    </w:p>
    <w:sectPr>
      <w:headerReference r:id="rId3" w:type="default"/>
      <w:footerReference r:id="rId4" w:type="default"/>
      <w:pgSz w:w="11906" w:h="16838"/>
      <w:pgMar w:top="1615" w:right="926" w:bottom="1440" w:left="900" w:header="623" w:footer="992" w:gutter="0"/>
      <w:pgNumType w:fmt="decimalEnclosedCircleChinese"/>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Calibri">
    <w:altName w:val="Helvetica Neue"/>
    <w:panose1 w:val="020F0502020204030204"/>
    <w:charset w:val="86"/>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swiss"/>
    <w:pitch w:val="default"/>
    <w:sig w:usb0="E1002AFF" w:usb1="C000605B" w:usb2="00000029" w:usb3="00000000" w:csb0="200101FF" w:csb1="20280000"/>
  </w:font>
  <w:font w:name="Helvetica Neue">
    <w:panose1 w:val="02000503000000020004"/>
    <w:charset w:val="86"/>
    <w:family w:val="swiss"/>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Align="top"/>
    </w:pPr>
    <w:r>
      <w:fldChar w:fldCharType="begin"/>
    </w:r>
    <w:r>
      <w:rPr>
        <w:rStyle w:val="10"/>
      </w:rPr>
      <w:instrText xml:space="preserve"> PAGE  </w:instrText>
    </w:r>
    <w:r>
      <w:fldChar w:fldCharType="separate"/>
    </w:r>
    <w:r>
      <w:rPr>
        <w:rStyle w:val="10"/>
        <w:rFonts w:hint="eastAsia"/>
      </w:rPr>
      <w:t>③</w:t>
    </w:r>
    <w:r>
      <w:fldChar w:fldCharType="end"/>
    </w:r>
  </w:p>
  <w:p>
    <w:pPr>
      <w:pStyle w:val="7"/>
    </w:pPr>
    <w:r>
      <mc:AlternateContent>
        <mc:Choice Requires="wps">
          <w:drawing>
            <wp:anchor distT="0" distB="0" distL="114300" distR="114300" simplePos="0" relativeHeight="251658240" behindDoc="0" locked="0" layoutInCell="1" allowOverlap="1">
              <wp:simplePos x="0" y="0"/>
              <wp:positionH relativeFrom="column">
                <wp:posOffset>-20320</wp:posOffset>
              </wp:positionH>
              <wp:positionV relativeFrom="paragraph">
                <wp:posOffset>-149225</wp:posOffset>
              </wp:positionV>
              <wp:extent cx="6419850" cy="635"/>
              <wp:effectExtent l="0" t="0" r="19050" b="37465"/>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6419850" cy="635"/>
                      </a:xfrm>
                      <a:prstGeom prst="line">
                        <a:avLst/>
                      </a:prstGeom>
                      <a:noFill/>
                      <a:ln w="6350">
                        <a:solidFill>
                          <a:srgbClr val="808080"/>
                        </a:solidFill>
                        <a:round/>
                      </a:ln>
                    </wps:spPr>
                    <wps:bodyPr/>
                  </wps:wsp>
                </a:graphicData>
              </a:graphic>
            </wp:anchor>
          </w:drawing>
        </mc:Choice>
        <mc:Fallback>
          <w:pict>
            <v:line id="Line 2" o:spid="_x0000_s1026" o:spt="20" style="position:absolute;left:0pt;margin-left:-1.6pt;margin-top:-11.75pt;height:0.05pt;width:505.5pt;z-index:251658240;mso-width-relative:page;mso-height-relative:page;" filled="f" stroked="t" coordsize="21600,21600" o:gfxdata="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Cqr5mPYAAAACwEAAA8AAAAAAAAAAQAgAAAAOAAAAGRycy9kb3du&#10;cmV2LnhtbFBLAQIUABQAAAAIAIdO4kDvpse2sAEAAFMDAAAOAAAAAAAAAAEAIAAAAD0BAABkcnMv&#10;ZTJvRG9jLnhtbFBLBQYAAAAABgAGAFkBAABfBQAAAAA=&#10;">
              <v:fill on="f" focussize="0,0"/>
              <v:stroke weight="0.5pt" color="#80808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bookmarkStart w:id="0" w:name="OLE_LINK10"/>
    <w:r>
      <w:rPr>
        <w:color w:val="FF0000"/>
      </w:rPr>
      <w:drawing>
        <wp:inline distT="0" distB="0" distL="0" distR="0">
          <wp:extent cx="2536825" cy="495300"/>
          <wp:effectExtent l="0" t="0" r="0" b="0"/>
          <wp:docPr id="3" name="图片 1" descr="C:\Users\Administrator\Documents\Tencent Files\119213967\FileRecv\更新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ocuments\Tencent Files\119213967\FileRecv\更新logo\logo.png"/>
                  <pic:cNvPicPr>
                    <a:picLocks noChangeAspect="1" noChangeArrowheads="1"/>
                  </pic:cNvPicPr>
                </pic:nvPicPr>
                <pic:blipFill>
                  <a:blip r:embed="rId1"/>
                  <a:srcRect/>
                  <a:stretch>
                    <a:fillRect/>
                  </a:stretch>
                </pic:blipFill>
                <pic:spPr>
                  <a:xfrm>
                    <a:off x="0" y="0"/>
                    <a:ext cx="2543462" cy="496549"/>
                  </a:xfrm>
                  <a:prstGeom prst="rect">
                    <a:avLst/>
                  </a:prstGeom>
                  <a:noFill/>
                  <a:ln w="9525">
                    <a:noFill/>
                    <a:miter lim="800000"/>
                    <a:headEnd/>
                    <a:tailEnd/>
                  </a:ln>
                </pic:spPr>
              </pic:pic>
            </a:graphicData>
          </a:graphic>
        </wp:inline>
      </w:drawing>
    </w:r>
    <w:r>
      <w:rPr>
        <w:sz w:val="36"/>
        <w:szCs w:val="36"/>
      </w:rPr>
      <mc:AlternateContent>
        <mc:Choice Requires="wps">
          <w:drawing>
            <wp:anchor distT="0" distB="0" distL="114300" distR="114300" simplePos="0" relativeHeight="251657216" behindDoc="0" locked="0" layoutInCell="1" allowOverlap="1">
              <wp:simplePos x="0" y="0"/>
              <wp:positionH relativeFrom="column">
                <wp:posOffset>-20320</wp:posOffset>
              </wp:positionH>
              <wp:positionV relativeFrom="paragraph">
                <wp:posOffset>501015</wp:posOffset>
              </wp:positionV>
              <wp:extent cx="6410325" cy="635"/>
              <wp:effectExtent l="0" t="0" r="28575" b="37465"/>
              <wp:wrapNone/>
              <wp:docPr id="2" name="Line 1"/>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line">
                        <a:avLst/>
                      </a:prstGeom>
                      <a:noFill/>
                      <a:ln w="6350">
                        <a:solidFill>
                          <a:srgbClr val="808080"/>
                        </a:solidFill>
                        <a:round/>
                      </a:ln>
                    </wps:spPr>
                    <wps:bodyPr/>
                  </wps:wsp>
                </a:graphicData>
              </a:graphic>
            </wp:anchor>
          </w:drawing>
        </mc:Choice>
        <mc:Fallback>
          <w:pict>
            <v:line id="Line 1" o:spid="_x0000_s1026" o:spt="20" style="position:absolute;left:0pt;margin-left:-1.6pt;margin-top:39.45pt;height:0.05pt;width:504.75pt;z-index:251657216;mso-width-relative:page;mso-height-relative:page;" filled="f" stroked="t" coordsize="21600,21600" o:gfxdata="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y00fr1wAAAAkBAAAPAAAAAAAAAAEAIAAAADgAAABkcnMvZG93bnJl&#10;di54bWxQSwECFAAUAAAACACHTuJAis0gia8BAABTAwAADgAAAAAAAAABACAAAAA8AQAAZHJzL2Uy&#10;b0RvYy54bWxQSwUGAAAAAAYABgBZAQAAXQUAAAAA&#10;">
              <v:fill on="f" focussize="0,0"/>
              <v:stroke weight="0.5pt" color="#808080" joinstyle="round"/>
              <v:imagedata o:title=""/>
              <o:lock v:ext="edit" aspectratio="f"/>
            </v:line>
          </w:pict>
        </mc:Fallback>
      </mc:AlternateContent>
    </w:r>
    <w:bookmarkEnd w:id="0"/>
    <w:r>
      <w:rPr>
        <w:rFonts w:hint="eastAsia"/>
      </w:rPr>
      <w:t xml:space="preserve"> </w:t>
    </w:r>
    <w:r>
      <w:t xml:space="preserve">                                                      </w:t>
    </w:r>
    <w:r>
      <w:rPr>
        <w:rFonts w:hint="eastAsia"/>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31C2C"/>
    <w:multiLevelType w:val="multilevel"/>
    <w:tmpl w:val="57231C2C"/>
    <w:lvl w:ilvl="0" w:tentative="0">
      <w:start w:val="1"/>
      <w:numFmt w:val="decimal"/>
      <w:lvlText w:val="%1."/>
      <w:lvlJc w:val="left"/>
      <w:pPr>
        <w:ind w:left="360" w:hanging="360"/>
      </w:pPr>
      <w:rPr>
        <w:rFonts w:hint="default"/>
        <w:b w:val="0"/>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D3C"/>
    <w:rsid w:val="00010235"/>
    <w:rsid w:val="000104B0"/>
    <w:rsid w:val="0003503C"/>
    <w:rsid w:val="00074508"/>
    <w:rsid w:val="00076368"/>
    <w:rsid w:val="00077D21"/>
    <w:rsid w:val="00082AB7"/>
    <w:rsid w:val="000A3FD5"/>
    <w:rsid w:val="000A6593"/>
    <w:rsid w:val="000B6ED0"/>
    <w:rsid w:val="000C2D59"/>
    <w:rsid w:val="000C2F0F"/>
    <w:rsid w:val="000D0116"/>
    <w:rsid w:val="000D20CE"/>
    <w:rsid w:val="000E3436"/>
    <w:rsid w:val="000E51A2"/>
    <w:rsid w:val="000E7A04"/>
    <w:rsid w:val="00103B21"/>
    <w:rsid w:val="00116C13"/>
    <w:rsid w:val="00116EF5"/>
    <w:rsid w:val="001204C8"/>
    <w:rsid w:val="0013515E"/>
    <w:rsid w:val="00137439"/>
    <w:rsid w:val="00137A99"/>
    <w:rsid w:val="00140EAF"/>
    <w:rsid w:val="00151CEE"/>
    <w:rsid w:val="0016317A"/>
    <w:rsid w:val="00167A25"/>
    <w:rsid w:val="00171163"/>
    <w:rsid w:val="00171D5D"/>
    <w:rsid w:val="001726DD"/>
    <w:rsid w:val="00172A27"/>
    <w:rsid w:val="001760CF"/>
    <w:rsid w:val="00183C9D"/>
    <w:rsid w:val="00183D0D"/>
    <w:rsid w:val="00185AB1"/>
    <w:rsid w:val="0019178D"/>
    <w:rsid w:val="001A0738"/>
    <w:rsid w:val="001B0862"/>
    <w:rsid w:val="001B207D"/>
    <w:rsid w:val="001B6084"/>
    <w:rsid w:val="001B6108"/>
    <w:rsid w:val="001B7C99"/>
    <w:rsid w:val="001C0573"/>
    <w:rsid w:val="001D35D8"/>
    <w:rsid w:val="001E4BC6"/>
    <w:rsid w:val="001E56D1"/>
    <w:rsid w:val="001E5BEA"/>
    <w:rsid w:val="001E73C0"/>
    <w:rsid w:val="001F0F70"/>
    <w:rsid w:val="001F5B3C"/>
    <w:rsid w:val="00204823"/>
    <w:rsid w:val="00210CBF"/>
    <w:rsid w:val="00225ADE"/>
    <w:rsid w:val="0023162E"/>
    <w:rsid w:val="00231B11"/>
    <w:rsid w:val="00245ED7"/>
    <w:rsid w:val="00247326"/>
    <w:rsid w:val="00256601"/>
    <w:rsid w:val="002659CD"/>
    <w:rsid w:val="0026633E"/>
    <w:rsid w:val="002666F6"/>
    <w:rsid w:val="002728DF"/>
    <w:rsid w:val="00274B1F"/>
    <w:rsid w:val="002A1699"/>
    <w:rsid w:val="002A5A47"/>
    <w:rsid w:val="002B21A6"/>
    <w:rsid w:val="002B56AC"/>
    <w:rsid w:val="002C6352"/>
    <w:rsid w:val="002C6AD6"/>
    <w:rsid w:val="002D2D6A"/>
    <w:rsid w:val="002E3C54"/>
    <w:rsid w:val="002F0180"/>
    <w:rsid w:val="002F1805"/>
    <w:rsid w:val="0030189C"/>
    <w:rsid w:val="00301F36"/>
    <w:rsid w:val="0030303C"/>
    <w:rsid w:val="00312DC6"/>
    <w:rsid w:val="00314EA6"/>
    <w:rsid w:val="0031666A"/>
    <w:rsid w:val="00320480"/>
    <w:rsid w:val="00347F4F"/>
    <w:rsid w:val="00354B74"/>
    <w:rsid w:val="003633C3"/>
    <w:rsid w:val="00367090"/>
    <w:rsid w:val="00373971"/>
    <w:rsid w:val="0037588D"/>
    <w:rsid w:val="00380023"/>
    <w:rsid w:val="00386675"/>
    <w:rsid w:val="00391724"/>
    <w:rsid w:val="0039193D"/>
    <w:rsid w:val="0039676C"/>
    <w:rsid w:val="003A173B"/>
    <w:rsid w:val="003A1752"/>
    <w:rsid w:val="003A613E"/>
    <w:rsid w:val="003B0BFD"/>
    <w:rsid w:val="003B2AB7"/>
    <w:rsid w:val="003B4046"/>
    <w:rsid w:val="003C215A"/>
    <w:rsid w:val="003F17E3"/>
    <w:rsid w:val="0040442E"/>
    <w:rsid w:val="00412E5C"/>
    <w:rsid w:val="00415AEC"/>
    <w:rsid w:val="00431695"/>
    <w:rsid w:val="00431DBE"/>
    <w:rsid w:val="00432342"/>
    <w:rsid w:val="004353BE"/>
    <w:rsid w:val="00440775"/>
    <w:rsid w:val="00441A5A"/>
    <w:rsid w:val="00452AD1"/>
    <w:rsid w:val="00462960"/>
    <w:rsid w:val="00464D32"/>
    <w:rsid w:val="00465B0D"/>
    <w:rsid w:val="00466896"/>
    <w:rsid w:val="004741AD"/>
    <w:rsid w:val="00475DCA"/>
    <w:rsid w:val="004764A1"/>
    <w:rsid w:val="00480492"/>
    <w:rsid w:val="0048705E"/>
    <w:rsid w:val="0049509E"/>
    <w:rsid w:val="004A16DA"/>
    <w:rsid w:val="004C2A99"/>
    <w:rsid w:val="004E5916"/>
    <w:rsid w:val="004E745D"/>
    <w:rsid w:val="004E7D03"/>
    <w:rsid w:val="004F295F"/>
    <w:rsid w:val="004F42B5"/>
    <w:rsid w:val="00510E41"/>
    <w:rsid w:val="00514627"/>
    <w:rsid w:val="00516D5F"/>
    <w:rsid w:val="00535991"/>
    <w:rsid w:val="00540EED"/>
    <w:rsid w:val="00542D17"/>
    <w:rsid w:val="00547627"/>
    <w:rsid w:val="00547BA2"/>
    <w:rsid w:val="00551015"/>
    <w:rsid w:val="00553D33"/>
    <w:rsid w:val="0055663E"/>
    <w:rsid w:val="00574DFB"/>
    <w:rsid w:val="00594DB0"/>
    <w:rsid w:val="005A4F73"/>
    <w:rsid w:val="005A5919"/>
    <w:rsid w:val="005B554F"/>
    <w:rsid w:val="005B750C"/>
    <w:rsid w:val="005C1D72"/>
    <w:rsid w:val="005C2B2B"/>
    <w:rsid w:val="005C709C"/>
    <w:rsid w:val="005D4E15"/>
    <w:rsid w:val="005F19B1"/>
    <w:rsid w:val="00602716"/>
    <w:rsid w:val="0060765D"/>
    <w:rsid w:val="00610BDD"/>
    <w:rsid w:val="00614FC0"/>
    <w:rsid w:val="00617D2D"/>
    <w:rsid w:val="00623998"/>
    <w:rsid w:val="006253C2"/>
    <w:rsid w:val="0064730E"/>
    <w:rsid w:val="0066756E"/>
    <w:rsid w:val="006707BF"/>
    <w:rsid w:val="006729B5"/>
    <w:rsid w:val="00673C9E"/>
    <w:rsid w:val="006751F3"/>
    <w:rsid w:val="006764F3"/>
    <w:rsid w:val="00676525"/>
    <w:rsid w:val="00677B55"/>
    <w:rsid w:val="006813ED"/>
    <w:rsid w:val="00685774"/>
    <w:rsid w:val="00697ACE"/>
    <w:rsid w:val="00697D7B"/>
    <w:rsid w:val="006A10D5"/>
    <w:rsid w:val="006A37F8"/>
    <w:rsid w:val="006C19C7"/>
    <w:rsid w:val="006C3D5D"/>
    <w:rsid w:val="006D1032"/>
    <w:rsid w:val="006E5057"/>
    <w:rsid w:val="006E5C8D"/>
    <w:rsid w:val="006E6364"/>
    <w:rsid w:val="006F23CF"/>
    <w:rsid w:val="006F66B4"/>
    <w:rsid w:val="00701803"/>
    <w:rsid w:val="007018EC"/>
    <w:rsid w:val="00710EF5"/>
    <w:rsid w:val="0071312A"/>
    <w:rsid w:val="00715793"/>
    <w:rsid w:val="00716560"/>
    <w:rsid w:val="007269A3"/>
    <w:rsid w:val="00742AB9"/>
    <w:rsid w:val="00743358"/>
    <w:rsid w:val="00753892"/>
    <w:rsid w:val="00763719"/>
    <w:rsid w:val="00765F64"/>
    <w:rsid w:val="00767D37"/>
    <w:rsid w:val="00770AA1"/>
    <w:rsid w:val="007759BF"/>
    <w:rsid w:val="00776369"/>
    <w:rsid w:val="007763A2"/>
    <w:rsid w:val="007820F5"/>
    <w:rsid w:val="00782C6E"/>
    <w:rsid w:val="00786327"/>
    <w:rsid w:val="007926C0"/>
    <w:rsid w:val="007A34AC"/>
    <w:rsid w:val="007B41C5"/>
    <w:rsid w:val="007B5602"/>
    <w:rsid w:val="007C00EC"/>
    <w:rsid w:val="007C1547"/>
    <w:rsid w:val="007C22A5"/>
    <w:rsid w:val="007C7CAE"/>
    <w:rsid w:val="007D6D91"/>
    <w:rsid w:val="007E2B83"/>
    <w:rsid w:val="007F1D56"/>
    <w:rsid w:val="007F6FAC"/>
    <w:rsid w:val="00805A5D"/>
    <w:rsid w:val="00824B82"/>
    <w:rsid w:val="00832F1A"/>
    <w:rsid w:val="0084182F"/>
    <w:rsid w:val="00842273"/>
    <w:rsid w:val="00843664"/>
    <w:rsid w:val="00844355"/>
    <w:rsid w:val="00846719"/>
    <w:rsid w:val="00852EB2"/>
    <w:rsid w:val="0086641D"/>
    <w:rsid w:val="00867B84"/>
    <w:rsid w:val="0088331B"/>
    <w:rsid w:val="00883442"/>
    <w:rsid w:val="00890E43"/>
    <w:rsid w:val="008A5022"/>
    <w:rsid w:val="008A5A22"/>
    <w:rsid w:val="008A7592"/>
    <w:rsid w:val="008B21EE"/>
    <w:rsid w:val="008C013D"/>
    <w:rsid w:val="008C0627"/>
    <w:rsid w:val="008D56A9"/>
    <w:rsid w:val="008E0301"/>
    <w:rsid w:val="008E14B6"/>
    <w:rsid w:val="008E150B"/>
    <w:rsid w:val="008F398C"/>
    <w:rsid w:val="00901B1B"/>
    <w:rsid w:val="0090239F"/>
    <w:rsid w:val="00902AE4"/>
    <w:rsid w:val="00907503"/>
    <w:rsid w:val="0091079B"/>
    <w:rsid w:val="00926E1A"/>
    <w:rsid w:val="0093389F"/>
    <w:rsid w:val="009363DD"/>
    <w:rsid w:val="00941BFF"/>
    <w:rsid w:val="00942165"/>
    <w:rsid w:val="00942840"/>
    <w:rsid w:val="009428D3"/>
    <w:rsid w:val="009471AA"/>
    <w:rsid w:val="00952B2F"/>
    <w:rsid w:val="0097170C"/>
    <w:rsid w:val="009721FF"/>
    <w:rsid w:val="00973097"/>
    <w:rsid w:val="00990DCE"/>
    <w:rsid w:val="00990ED0"/>
    <w:rsid w:val="009922E3"/>
    <w:rsid w:val="00992812"/>
    <w:rsid w:val="009930FE"/>
    <w:rsid w:val="00994755"/>
    <w:rsid w:val="009B3DBA"/>
    <w:rsid w:val="009B5898"/>
    <w:rsid w:val="009D70AD"/>
    <w:rsid w:val="009E753C"/>
    <w:rsid w:val="009E7BF0"/>
    <w:rsid w:val="009F2F31"/>
    <w:rsid w:val="009F7F0C"/>
    <w:rsid w:val="00A049AB"/>
    <w:rsid w:val="00A17F70"/>
    <w:rsid w:val="00A271E4"/>
    <w:rsid w:val="00A36B30"/>
    <w:rsid w:val="00A376C1"/>
    <w:rsid w:val="00A47CE4"/>
    <w:rsid w:val="00A574CD"/>
    <w:rsid w:val="00A61664"/>
    <w:rsid w:val="00A64D8E"/>
    <w:rsid w:val="00A72BC5"/>
    <w:rsid w:val="00A75608"/>
    <w:rsid w:val="00A94B35"/>
    <w:rsid w:val="00AA3CDF"/>
    <w:rsid w:val="00AA5063"/>
    <w:rsid w:val="00AA555B"/>
    <w:rsid w:val="00AB389A"/>
    <w:rsid w:val="00AB7287"/>
    <w:rsid w:val="00AC2163"/>
    <w:rsid w:val="00AC41EB"/>
    <w:rsid w:val="00AC4BCE"/>
    <w:rsid w:val="00AC5D36"/>
    <w:rsid w:val="00AC782E"/>
    <w:rsid w:val="00AC7DAD"/>
    <w:rsid w:val="00AD0565"/>
    <w:rsid w:val="00AD496A"/>
    <w:rsid w:val="00AF4342"/>
    <w:rsid w:val="00B0177E"/>
    <w:rsid w:val="00B01784"/>
    <w:rsid w:val="00B017C8"/>
    <w:rsid w:val="00B1161D"/>
    <w:rsid w:val="00B1253C"/>
    <w:rsid w:val="00B30187"/>
    <w:rsid w:val="00B32079"/>
    <w:rsid w:val="00B340BD"/>
    <w:rsid w:val="00B80256"/>
    <w:rsid w:val="00B80E6B"/>
    <w:rsid w:val="00B84325"/>
    <w:rsid w:val="00B93015"/>
    <w:rsid w:val="00BA6687"/>
    <w:rsid w:val="00BB4981"/>
    <w:rsid w:val="00BB65B5"/>
    <w:rsid w:val="00BC7E52"/>
    <w:rsid w:val="00BD0F87"/>
    <w:rsid w:val="00BD4202"/>
    <w:rsid w:val="00BE00B8"/>
    <w:rsid w:val="00BE600A"/>
    <w:rsid w:val="00C1206E"/>
    <w:rsid w:val="00C24C32"/>
    <w:rsid w:val="00C300A7"/>
    <w:rsid w:val="00C3183E"/>
    <w:rsid w:val="00C34FB7"/>
    <w:rsid w:val="00C47172"/>
    <w:rsid w:val="00C52779"/>
    <w:rsid w:val="00C60377"/>
    <w:rsid w:val="00C61142"/>
    <w:rsid w:val="00C6230F"/>
    <w:rsid w:val="00C62DA5"/>
    <w:rsid w:val="00CA051C"/>
    <w:rsid w:val="00CB00B1"/>
    <w:rsid w:val="00CB07DE"/>
    <w:rsid w:val="00CB364D"/>
    <w:rsid w:val="00CB6438"/>
    <w:rsid w:val="00CC12E9"/>
    <w:rsid w:val="00CC4FAC"/>
    <w:rsid w:val="00CC5C6C"/>
    <w:rsid w:val="00CE01CF"/>
    <w:rsid w:val="00CE246C"/>
    <w:rsid w:val="00CE5179"/>
    <w:rsid w:val="00CE5F3F"/>
    <w:rsid w:val="00D0667E"/>
    <w:rsid w:val="00D13657"/>
    <w:rsid w:val="00D330CC"/>
    <w:rsid w:val="00D47A59"/>
    <w:rsid w:val="00D5187B"/>
    <w:rsid w:val="00D567BA"/>
    <w:rsid w:val="00D65EF7"/>
    <w:rsid w:val="00D745A8"/>
    <w:rsid w:val="00D80580"/>
    <w:rsid w:val="00D93F7A"/>
    <w:rsid w:val="00D95623"/>
    <w:rsid w:val="00D9786B"/>
    <w:rsid w:val="00DA17ED"/>
    <w:rsid w:val="00DA18BA"/>
    <w:rsid w:val="00DA5B0A"/>
    <w:rsid w:val="00DA79CC"/>
    <w:rsid w:val="00DA7ADC"/>
    <w:rsid w:val="00DA7EF7"/>
    <w:rsid w:val="00DB144E"/>
    <w:rsid w:val="00DB3525"/>
    <w:rsid w:val="00DB6FA2"/>
    <w:rsid w:val="00DD21F1"/>
    <w:rsid w:val="00DD5877"/>
    <w:rsid w:val="00DE5361"/>
    <w:rsid w:val="00E01AB0"/>
    <w:rsid w:val="00E04A6C"/>
    <w:rsid w:val="00E138B0"/>
    <w:rsid w:val="00E27F23"/>
    <w:rsid w:val="00E34D18"/>
    <w:rsid w:val="00E359F8"/>
    <w:rsid w:val="00E366F9"/>
    <w:rsid w:val="00E43E51"/>
    <w:rsid w:val="00E44F46"/>
    <w:rsid w:val="00E4726A"/>
    <w:rsid w:val="00E47775"/>
    <w:rsid w:val="00E5542F"/>
    <w:rsid w:val="00E56F19"/>
    <w:rsid w:val="00E72AD8"/>
    <w:rsid w:val="00E76D09"/>
    <w:rsid w:val="00E8197F"/>
    <w:rsid w:val="00E900F7"/>
    <w:rsid w:val="00E90120"/>
    <w:rsid w:val="00E92637"/>
    <w:rsid w:val="00E97344"/>
    <w:rsid w:val="00E97848"/>
    <w:rsid w:val="00EA3507"/>
    <w:rsid w:val="00EC2D96"/>
    <w:rsid w:val="00EC520B"/>
    <w:rsid w:val="00ED44A5"/>
    <w:rsid w:val="00EE07A4"/>
    <w:rsid w:val="00EE0C6B"/>
    <w:rsid w:val="00EE0D5B"/>
    <w:rsid w:val="00EE6749"/>
    <w:rsid w:val="00EF13EA"/>
    <w:rsid w:val="00F00D1A"/>
    <w:rsid w:val="00F029CD"/>
    <w:rsid w:val="00F333B3"/>
    <w:rsid w:val="00F34DA2"/>
    <w:rsid w:val="00F37946"/>
    <w:rsid w:val="00F42B55"/>
    <w:rsid w:val="00F42CB5"/>
    <w:rsid w:val="00F514B2"/>
    <w:rsid w:val="00F6024B"/>
    <w:rsid w:val="00F6149B"/>
    <w:rsid w:val="00F8588A"/>
    <w:rsid w:val="00F869E9"/>
    <w:rsid w:val="00F95D5D"/>
    <w:rsid w:val="00FB5281"/>
    <w:rsid w:val="00FE00B3"/>
    <w:rsid w:val="00FF04EF"/>
    <w:rsid w:val="00FF4883"/>
    <w:rsid w:val="1EED5ED8"/>
    <w:rsid w:val="322957CC"/>
    <w:rsid w:val="3C8E044F"/>
    <w:rsid w:val="4E106A72"/>
    <w:rsid w:val="50225D6C"/>
    <w:rsid w:val="52D71ECA"/>
    <w:rsid w:val="734770E3"/>
    <w:rsid w:val="75743389"/>
    <w:rsid w:val="FFB3C8A9"/>
    <w:rsid w:val="FFFF7A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6" w:lineRule="auto"/>
      <w:outlineLvl w:val="0"/>
    </w:pPr>
    <w:rPr>
      <w:b/>
      <w:kern w:val="44"/>
      <w:sz w:val="44"/>
      <w:szCs w:val="20"/>
    </w:rPr>
  </w:style>
  <w:style w:type="paragraph" w:styleId="3">
    <w:name w:val="heading 2"/>
    <w:basedOn w:val="1"/>
    <w:next w:val="1"/>
    <w:link w:val="15"/>
    <w:qFormat/>
    <w:uiPriority w:val="0"/>
    <w:pPr>
      <w:keepNext/>
      <w:keepLines/>
      <w:spacing w:before="260" w:after="260" w:line="413" w:lineRule="auto"/>
      <w:outlineLvl w:val="1"/>
    </w:pPr>
    <w:rPr>
      <w:rFonts w:ascii="Arial" w:hAnsi="Arial" w:eastAsia="黑体"/>
      <w:b/>
      <w:kern w:val="0"/>
      <w:sz w:val="32"/>
      <w:szCs w:val="20"/>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5"/>
    <w:unhideWhenUsed/>
    <w:qFormat/>
    <w:uiPriority w:val="0"/>
    <w:rPr>
      <w:b/>
      <w:bCs/>
    </w:rPr>
  </w:style>
  <w:style w:type="paragraph" w:styleId="5">
    <w:name w:val="annotation text"/>
    <w:basedOn w:val="1"/>
    <w:link w:val="24"/>
    <w:unhideWhenUsed/>
    <w:qFormat/>
    <w:uiPriority w:val="0"/>
    <w:pPr>
      <w:jc w:val="left"/>
    </w:p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styleId="11">
    <w:name w:val="Hyperlink"/>
    <w:basedOn w:val="9"/>
    <w:qFormat/>
    <w:uiPriority w:val="0"/>
    <w:rPr>
      <w:color w:val="0000FF"/>
      <w:u w:val="single"/>
    </w:rPr>
  </w:style>
  <w:style w:type="character" w:styleId="12">
    <w:name w:val="annotation reference"/>
    <w:basedOn w:val="9"/>
    <w:unhideWhenUsed/>
    <w:qFormat/>
    <w:uiPriority w:val="0"/>
    <w:rPr>
      <w:sz w:val="21"/>
      <w:szCs w:val="21"/>
    </w:rPr>
  </w:style>
  <w:style w:type="character" w:customStyle="1" w:styleId="14">
    <w:name w:val="def"/>
    <w:basedOn w:val="9"/>
    <w:qFormat/>
    <w:uiPriority w:val="0"/>
  </w:style>
  <w:style w:type="character" w:customStyle="1" w:styleId="15">
    <w:name w:val="标题 2 Char"/>
    <w:link w:val="3"/>
    <w:qFormat/>
    <w:uiPriority w:val="0"/>
    <w:rPr>
      <w:rFonts w:ascii="Arial" w:hAnsi="Arial" w:eastAsia="黑体"/>
      <w:b/>
      <w:sz w:val="32"/>
    </w:rPr>
  </w:style>
  <w:style w:type="character" w:customStyle="1" w:styleId="16">
    <w:name w:val="标题 1 Char"/>
    <w:link w:val="2"/>
    <w:qFormat/>
    <w:uiPriority w:val="0"/>
    <w:rPr>
      <w:b/>
      <w:kern w:val="44"/>
      <w:sz w:val="44"/>
    </w:rPr>
  </w:style>
  <w:style w:type="character" w:customStyle="1" w:styleId="17">
    <w:name w:val="txt_normal_black"/>
    <w:basedOn w:val="9"/>
    <w:qFormat/>
    <w:uiPriority w:val="0"/>
  </w:style>
  <w:style w:type="character" w:customStyle="1" w:styleId="18">
    <w:name w:val="批注框文本 Char"/>
    <w:basedOn w:val="9"/>
    <w:link w:val="6"/>
    <w:qFormat/>
    <w:uiPriority w:val="0"/>
    <w:rPr>
      <w:kern w:val="2"/>
      <w:sz w:val="18"/>
      <w:szCs w:val="18"/>
    </w:rPr>
  </w:style>
  <w:style w:type="character" w:customStyle="1" w:styleId="19">
    <w:name w:val="页眉 Char"/>
    <w:basedOn w:val="9"/>
    <w:link w:val="8"/>
    <w:uiPriority w:val="99"/>
    <w:rPr>
      <w:kern w:val="2"/>
      <w:sz w:val="18"/>
      <w:szCs w:val="18"/>
    </w:rPr>
  </w:style>
  <w:style w:type="character" w:customStyle="1" w:styleId="20">
    <w:name w:val="headline-content3"/>
    <w:basedOn w:val="9"/>
    <w:qFormat/>
    <w:uiPriority w:val="0"/>
  </w:style>
  <w:style w:type="paragraph" w:customStyle="1" w:styleId="21">
    <w:name w:val="列出段落1"/>
    <w:basedOn w:val="1"/>
    <w:qFormat/>
    <w:uiPriority w:val="34"/>
    <w:pPr>
      <w:ind w:firstLine="420" w:firstLineChars="200"/>
    </w:pPr>
  </w:style>
  <w:style w:type="paragraph" w:customStyle="1" w:styleId="22">
    <w:name w:val="列出段落11"/>
    <w:basedOn w:val="1"/>
    <w:qFormat/>
    <w:uiPriority w:val="0"/>
    <w:pPr>
      <w:ind w:firstLine="420" w:firstLineChars="200"/>
    </w:pPr>
  </w:style>
  <w:style w:type="paragraph" w:customStyle="1" w:styleId="23">
    <w:name w:val="List Paragraph"/>
    <w:basedOn w:val="1"/>
    <w:qFormat/>
    <w:uiPriority w:val="34"/>
    <w:pPr>
      <w:ind w:firstLine="420" w:firstLineChars="200"/>
    </w:pPr>
  </w:style>
  <w:style w:type="character" w:customStyle="1" w:styleId="24">
    <w:name w:val="批注文字 Char"/>
    <w:basedOn w:val="9"/>
    <w:link w:val="5"/>
    <w:qFormat/>
    <w:uiPriority w:val="0"/>
    <w:rPr>
      <w:kern w:val="2"/>
      <w:sz w:val="21"/>
      <w:szCs w:val="24"/>
    </w:rPr>
  </w:style>
  <w:style w:type="character" w:customStyle="1" w:styleId="25">
    <w:name w:val="批注主题 Char"/>
    <w:basedOn w:val="24"/>
    <w:link w:val="4"/>
    <w:semiHidden/>
    <w:qFormat/>
    <w:uiPriority w:val="0"/>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378</Words>
  <Characters>2156</Characters>
  <Lines>17</Lines>
  <Paragraphs>5</Paragraphs>
  <ScaleCrop>false</ScaleCrop>
  <LinksUpToDate>false</LinksUpToDate>
  <CharactersWithSpaces>2529</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2018-02-07T18:19:00Z</dcterms:created>
  <dc:creator>china</dc:creator>
  <cp:lastModifiedBy>haifeng</cp:lastModifiedBy>
  <cp:lastPrinted>2013-08-21T05:36:00Z</cp:lastPrinted>
  <dcterms:modified xsi:type="dcterms:W3CDTF">2019-04-29T14:52:47Z</dcterms:modified>
  <dc:title>Insertion Order</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